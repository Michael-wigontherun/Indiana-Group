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F6DF" w14:textId="77777777" w:rsidR="00FA05C3" w:rsidRDefault="00012451" w:rsidP="00012451">
      <w:pPr>
        <w:pStyle w:val="Heading1"/>
      </w:pPr>
      <w:r>
        <w:t>Directions</w:t>
      </w:r>
    </w:p>
    <w:p w14:paraId="2E78A1DA" w14:textId="1C0483C0" w:rsidR="00CC679B" w:rsidRPr="00284B13" w:rsidRDefault="00284B1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 xml:space="preserve">Work as a group to solve the problem. </w:t>
      </w:r>
    </w:p>
    <w:p w14:paraId="743F2701" w14:textId="4AB6B622" w:rsidR="00284B13" w:rsidRPr="00284B13" w:rsidRDefault="00284B1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Be ready to meet my imposed deadlines as well as yours.</w:t>
      </w:r>
    </w:p>
    <w:p w14:paraId="5E761C7A" w14:textId="5B9DE4E7" w:rsidR="00284B13" w:rsidRPr="00284B13" w:rsidRDefault="00284B1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Be ready to present your solutions to the client at the end of the term.</w:t>
      </w:r>
    </w:p>
    <w:p w14:paraId="64E5FDE9" w14:textId="52B98144" w:rsidR="00173B27" w:rsidRDefault="00284B13" w:rsidP="00CC679B">
      <w:pPr>
        <w:numPr>
          <w:ilvl w:val="0"/>
          <w:numId w:val="7"/>
        </w:numPr>
        <w:pBdr>
          <w:top w:val="nil"/>
          <w:left w:val="nil"/>
          <w:bottom w:val="nil"/>
          <w:right w:val="nil"/>
          <w:between w:val="nil"/>
        </w:pBdr>
        <w:spacing w:after="200" w:line="276" w:lineRule="auto"/>
        <w:contextualSpacing/>
      </w:pPr>
      <w:r>
        <w:rPr>
          <w:rFonts w:ascii="Calibri" w:eastAsia="Calibri" w:hAnsi="Calibri" w:cs="Calibri"/>
        </w:rPr>
        <w:t xml:space="preserve">Work hard and have fun! </w:t>
      </w:r>
      <w:r w:rsidRPr="00284B13">
        <w:rPr>
          <mc:AlternateContent>
            <mc:Choice Requires="w16se">
              <w:rFonts w:ascii="Calibri" w:eastAsia="Calibri"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8F2E68E" w14:textId="31E3CBA5" w:rsidR="002F28CC" w:rsidRDefault="002F28CC" w:rsidP="00173B27">
      <w:pPr>
        <w:pStyle w:val="Heading1"/>
      </w:pPr>
      <w:r>
        <w:t>Overview</w:t>
      </w:r>
    </w:p>
    <w:p w14:paraId="0B084AD7" w14:textId="7F45AB8D" w:rsidR="002F28CC" w:rsidRDefault="002F28CC" w:rsidP="002F28CC">
      <w:r>
        <w:t xml:space="preserve">You are going to create a project that will identify and map </w:t>
      </w:r>
      <w:r w:rsidR="00353306">
        <w:t xml:space="preserve">possible chameleon trucking companies. For more information about a chameleon trucking company, read this post from the </w:t>
      </w:r>
      <w:hyperlink r:id="rId8" w:history="1">
        <w:r w:rsidR="00353306" w:rsidRPr="00261680">
          <w:rPr>
            <w:rStyle w:val="Hyperlink"/>
          </w:rPr>
          <w:t>Atlanta Injury Law Blog</w:t>
        </w:r>
      </w:hyperlink>
      <w:r w:rsidR="00353306">
        <w:t>.</w:t>
      </w:r>
      <w:r w:rsidR="00052883">
        <w:t xml:space="preserve"> </w:t>
      </w:r>
      <w:r w:rsidR="00BA42A0">
        <w:t xml:space="preserve">Your project will use web scraping techniques to acquire </w:t>
      </w:r>
      <w:r w:rsidR="00506D2F">
        <w:t xml:space="preserve">data about out of service motor carriers. </w:t>
      </w:r>
      <w:r w:rsidR="005F57E6">
        <w:t>You will need to clean this data and</w:t>
      </w:r>
      <w:r w:rsidR="0084178E">
        <w:t xml:space="preserve">, move it into a database, </w:t>
      </w:r>
      <w:r w:rsidR="00517CED">
        <w:t xml:space="preserve">use an API to </w:t>
      </w:r>
      <w:r w:rsidR="0084178E">
        <w:t>geocode them</w:t>
      </w:r>
      <w:r w:rsidR="00AB55BC">
        <w:t>, and place them</w:t>
      </w:r>
      <w:r w:rsidR="0084178E">
        <w:t xml:space="preserve"> on a map.</w:t>
      </w:r>
      <w:r w:rsidR="00AB55BC">
        <w:t xml:space="preserve"> </w:t>
      </w:r>
    </w:p>
    <w:p w14:paraId="409E6D7C" w14:textId="404FD427" w:rsidR="00AB55BC" w:rsidRPr="002F28CC" w:rsidRDefault="00AB55BC" w:rsidP="002F28CC">
      <w:r>
        <w:t>The second part of the project will attempt to locate the chameleon carriers. The logic is that a chameleon trucking company simply changes the name but operates from the same address. You will be provided with database with active trucking companies. Your project will identify potential companies that have similar addresses</w:t>
      </w:r>
      <w:r w:rsidR="00F41165">
        <w:t xml:space="preserve">, </w:t>
      </w:r>
      <w:r>
        <w:t>geocodes</w:t>
      </w:r>
      <w:r w:rsidR="00F41165">
        <w:t>, or contact people</w:t>
      </w:r>
      <w:r>
        <w:t xml:space="preserve"> in both databases.</w:t>
      </w:r>
      <w:r w:rsidR="00322C02">
        <w:t xml:space="preserve"> </w:t>
      </w:r>
      <w:r w:rsidR="00906AB7">
        <w:t>The chameleon company name will be from the legitimate database.</w:t>
      </w:r>
    </w:p>
    <w:p w14:paraId="664ACC0D" w14:textId="6C1597A1" w:rsidR="00FA05C3" w:rsidRDefault="00322C02" w:rsidP="00173B27">
      <w:pPr>
        <w:pStyle w:val="Heading1"/>
      </w:pPr>
      <w:r>
        <w:t xml:space="preserve">Specific </w:t>
      </w:r>
      <w:r w:rsidR="006E70EE">
        <w:t xml:space="preserve">Project </w:t>
      </w:r>
      <w:r w:rsidR="00F232A4">
        <w:t>Requirements</w:t>
      </w:r>
    </w:p>
    <w:p w14:paraId="422B2969" w14:textId="1CA7EC25" w:rsidR="006C6CC4" w:rsidRDefault="008B4288" w:rsidP="008B4288">
      <w:pPr>
        <w:pStyle w:val="ListParagraph"/>
        <w:numPr>
          <w:ilvl w:val="0"/>
          <w:numId w:val="10"/>
        </w:numPr>
      </w:pPr>
      <w:r>
        <w:t xml:space="preserve">Use Selenium (or similar) tool to scrape the information about out of </w:t>
      </w:r>
      <w:del w:id="0" w:author="Lee Cottrell" w:date="2020-01-28T09:11:00Z">
        <w:r w:rsidDel="000548E3">
          <w:delText xml:space="preserve">state </w:delText>
        </w:r>
      </w:del>
      <w:ins w:id="1" w:author="Lee Cottrell" w:date="2020-01-28T09:11:00Z">
        <w:r w:rsidR="000548E3">
          <w:t xml:space="preserve">service </w:t>
        </w:r>
      </w:ins>
      <w:r>
        <w:t xml:space="preserve">carriers for your states. </w:t>
      </w:r>
    </w:p>
    <w:p w14:paraId="0AF99FDF" w14:textId="6B5B9E89" w:rsidR="008B4288" w:rsidRDefault="00D23BE1" w:rsidP="008B4288">
      <w:pPr>
        <w:pStyle w:val="ListParagraph"/>
        <w:numPr>
          <w:ilvl w:val="0"/>
          <w:numId w:val="10"/>
        </w:numPr>
      </w:pPr>
      <w:r>
        <w:t>Clean the data and make it available in an online database.</w:t>
      </w:r>
    </w:p>
    <w:p w14:paraId="4BB74876" w14:textId="2DF516F0" w:rsidR="00D23BE1" w:rsidRDefault="00D23BE1" w:rsidP="00D23BE1">
      <w:pPr>
        <w:pStyle w:val="ListParagraph"/>
        <w:numPr>
          <w:ilvl w:val="1"/>
          <w:numId w:val="10"/>
        </w:numPr>
      </w:pPr>
      <w:r>
        <w:t>To save your sanity, start coding using only 10% of your data.</w:t>
      </w:r>
    </w:p>
    <w:p w14:paraId="2E7DB6AD" w14:textId="5E5F9129" w:rsidR="00D23BE1" w:rsidRDefault="00910FB0" w:rsidP="00D23BE1">
      <w:pPr>
        <w:pStyle w:val="ListParagraph"/>
        <w:numPr>
          <w:ilvl w:val="0"/>
          <w:numId w:val="10"/>
        </w:numPr>
      </w:pPr>
      <w:r>
        <w:t xml:space="preserve">Geocode the </w:t>
      </w:r>
      <w:r w:rsidR="006A62BB">
        <w:t>addresses and</w:t>
      </w:r>
      <w:r>
        <w:t xml:space="preserve"> save them into the database.</w:t>
      </w:r>
    </w:p>
    <w:p w14:paraId="2A64F3E7" w14:textId="00FA269A" w:rsidR="00BB66BB" w:rsidRDefault="00BB66BB" w:rsidP="00BB66BB">
      <w:pPr>
        <w:pStyle w:val="ListParagraph"/>
        <w:numPr>
          <w:ilvl w:val="1"/>
          <w:numId w:val="10"/>
        </w:numPr>
      </w:pPr>
      <w:r>
        <w:t>Look into the geolocation or Spatial Data features of SQL Server</w:t>
      </w:r>
    </w:p>
    <w:p w14:paraId="25964409" w14:textId="3E82C946" w:rsidR="00234CAF" w:rsidRDefault="003D3AC4" w:rsidP="00D23BE1">
      <w:pPr>
        <w:pStyle w:val="ListParagraph"/>
        <w:numPr>
          <w:ilvl w:val="0"/>
          <w:numId w:val="10"/>
        </w:numPr>
      </w:pPr>
      <w:r>
        <w:t>Using the provided database of companies, geocode the addresses.</w:t>
      </w:r>
    </w:p>
    <w:p w14:paraId="6D00466D" w14:textId="7C45C889" w:rsidR="00B42F4B" w:rsidRDefault="00EC115C" w:rsidP="00D23BE1">
      <w:pPr>
        <w:pStyle w:val="ListParagraph"/>
        <w:numPr>
          <w:ilvl w:val="0"/>
          <w:numId w:val="10"/>
        </w:numPr>
      </w:pPr>
      <w:r>
        <w:t>By comparing the out of service companies with the official database from the USDOT, c</w:t>
      </w:r>
      <w:r w:rsidR="00B42F4B">
        <w:t>reate a list of potential chameleon trucking</w:t>
      </w:r>
      <w:r w:rsidR="00DA5A8E">
        <w:t xml:space="preserve"> companies in your states.</w:t>
      </w:r>
    </w:p>
    <w:p w14:paraId="2247CFBB" w14:textId="2A8A92FF" w:rsidR="00582F20" w:rsidRDefault="00582F20" w:rsidP="00582F20">
      <w:pPr>
        <w:pStyle w:val="ListParagraph"/>
        <w:numPr>
          <w:ilvl w:val="1"/>
          <w:numId w:val="10"/>
        </w:numPr>
      </w:pPr>
      <w:r>
        <w:t>Identify with same address, geo locations, and/or contact person</w:t>
      </w:r>
    </w:p>
    <w:p w14:paraId="313A24A2" w14:textId="77777777" w:rsidR="00F90C9E" w:rsidRDefault="00F90C9E" w:rsidP="00D23BE1">
      <w:pPr>
        <w:pStyle w:val="ListParagraph"/>
        <w:numPr>
          <w:ilvl w:val="0"/>
          <w:numId w:val="10"/>
        </w:numPr>
      </w:pPr>
      <w:r>
        <w:t>Create a web interface using whatever tools you want. Make sure that it is</w:t>
      </w:r>
      <w:r w:rsidR="007B5B50">
        <w:t xml:space="preserve"> </w:t>
      </w:r>
    </w:p>
    <w:p w14:paraId="501B41BF" w14:textId="77777777" w:rsidR="00F90C9E" w:rsidRDefault="00F90C9E" w:rsidP="00F90C9E">
      <w:pPr>
        <w:pStyle w:val="ListParagraph"/>
        <w:numPr>
          <w:ilvl w:val="1"/>
          <w:numId w:val="10"/>
        </w:numPr>
      </w:pPr>
      <w:r>
        <w:t>A</w:t>
      </w:r>
      <w:r w:rsidR="00D35CB2">
        <w:t>ttractive</w:t>
      </w:r>
    </w:p>
    <w:p w14:paraId="30CF3193" w14:textId="26717C87" w:rsidR="007B5B50" w:rsidRDefault="00F90C9E" w:rsidP="00F90C9E">
      <w:pPr>
        <w:pStyle w:val="ListParagraph"/>
        <w:numPr>
          <w:ilvl w:val="1"/>
          <w:numId w:val="10"/>
        </w:numPr>
      </w:pPr>
      <w:r>
        <w:t>F</w:t>
      </w:r>
      <w:r w:rsidR="00D35CB2">
        <w:t>unctional</w:t>
      </w:r>
      <w:r w:rsidR="007B5B50">
        <w:t xml:space="preserve"> </w:t>
      </w:r>
    </w:p>
    <w:p w14:paraId="582764AD" w14:textId="39723229" w:rsidR="006F162B" w:rsidRDefault="006F162B" w:rsidP="006F162B">
      <w:pPr>
        <w:pStyle w:val="ListParagraph"/>
        <w:numPr>
          <w:ilvl w:val="1"/>
          <w:numId w:val="10"/>
        </w:numPr>
      </w:pPr>
      <w:r>
        <w:t xml:space="preserve">Properly uses menus, breadcrumbs, </w:t>
      </w:r>
      <w:r w:rsidR="00F90C9E">
        <w:t>footers, sitemaps…</w:t>
      </w:r>
    </w:p>
    <w:p w14:paraId="597CC1E3" w14:textId="108C0EF3" w:rsidR="002A681C" w:rsidRDefault="007637F4" w:rsidP="00FD520E">
      <w:pPr>
        <w:pStyle w:val="ListParagraph"/>
        <w:numPr>
          <w:ilvl w:val="0"/>
          <w:numId w:val="10"/>
        </w:numPr>
      </w:pPr>
      <w:r>
        <w:t xml:space="preserve">Web interface will allow the user to complete </w:t>
      </w:r>
      <w:r w:rsidR="00906AB7">
        <w:t xml:space="preserve">each of </w:t>
      </w:r>
      <w:r>
        <w:t>the following tasks.</w:t>
      </w:r>
    </w:p>
    <w:p w14:paraId="171DA693" w14:textId="220EFF13" w:rsidR="007637F4" w:rsidRDefault="002A681C" w:rsidP="007637F4">
      <w:pPr>
        <w:pStyle w:val="ListParagraph"/>
        <w:numPr>
          <w:ilvl w:val="1"/>
          <w:numId w:val="10"/>
        </w:numPr>
      </w:pPr>
      <w:r>
        <w:t xml:space="preserve">Within a geofenced area, display a </w:t>
      </w:r>
      <w:r w:rsidRPr="00906AB7">
        <w:rPr>
          <w:b/>
          <w:bCs/>
        </w:rPr>
        <w:t>list</w:t>
      </w:r>
      <w:r>
        <w:t xml:space="preserve"> of</w:t>
      </w:r>
    </w:p>
    <w:p w14:paraId="427B53DE" w14:textId="56464AA9" w:rsidR="002A681C" w:rsidRDefault="002A681C" w:rsidP="002A681C">
      <w:pPr>
        <w:pStyle w:val="ListParagraph"/>
        <w:numPr>
          <w:ilvl w:val="2"/>
          <w:numId w:val="10"/>
        </w:numPr>
      </w:pPr>
      <w:r>
        <w:t xml:space="preserve">Legitimate </w:t>
      </w:r>
      <w:r w:rsidR="00FD520E">
        <w:t>trucking companies</w:t>
      </w:r>
    </w:p>
    <w:p w14:paraId="61AB1FF1" w14:textId="5F08929C" w:rsidR="00FD520E" w:rsidRDefault="00FD520E" w:rsidP="002A681C">
      <w:pPr>
        <w:pStyle w:val="ListParagraph"/>
        <w:numPr>
          <w:ilvl w:val="2"/>
          <w:numId w:val="10"/>
        </w:numPr>
      </w:pPr>
      <w:r>
        <w:t>Potential chameleon companies</w:t>
      </w:r>
    </w:p>
    <w:p w14:paraId="3A028213" w14:textId="1670FEC3" w:rsidR="00906AB7" w:rsidRDefault="00906AB7" w:rsidP="00906AB7">
      <w:pPr>
        <w:pStyle w:val="ListParagraph"/>
        <w:numPr>
          <w:ilvl w:val="1"/>
          <w:numId w:val="10"/>
        </w:numPr>
      </w:pPr>
      <w:r>
        <w:t xml:space="preserve">Within a geofenced area, display the </w:t>
      </w:r>
    </w:p>
    <w:p w14:paraId="07EA36E4" w14:textId="68263B78" w:rsidR="00906AB7" w:rsidRDefault="00906AB7" w:rsidP="00906AB7">
      <w:pPr>
        <w:pStyle w:val="ListParagraph"/>
        <w:numPr>
          <w:ilvl w:val="2"/>
          <w:numId w:val="10"/>
        </w:numPr>
      </w:pPr>
      <w:r>
        <w:t>Legitimate trucking companies</w:t>
      </w:r>
    </w:p>
    <w:p w14:paraId="1DC45778" w14:textId="7347D7C4" w:rsidR="00906AB7" w:rsidRDefault="00906AB7" w:rsidP="00906AB7">
      <w:pPr>
        <w:pStyle w:val="ListParagraph"/>
        <w:numPr>
          <w:ilvl w:val="2"/>
          <w:numId w:val="10"/>
        </w:numPr>
      </w:pPr>
      <w:r>
        <w:t>Potential chameleon companies</w:t>
      </w:r>
    </w:p>
    <w:p w14:paraId="262D704B" w14:textId="584D077D" w:rsidR="00906AB7" w:rsidRDefault="00481C46" w:rsidP="00906AB7">
      <w:pPr>
        <w:pStyle w:val="ListParagraph"/>
        <w:numPr>
          <w:ilvl w:val="1"/>
          <w:numId w:val="10"/>
        </w:numPr>
      </w:pPr>
      <w:r>
        <w:t>Search for and display a company by name, USDOT number, contact person</w:t>
      </w:r>
    </w:p>
    <w:p w14:paraId="1E252280" w14:textId="0489164B" w:rsidR="00481C46" w:rsidRDefault="00481C46" w:rsidP="00481C46">
      <w:pPr>
        <w:pStyle w:val="ListParagraph"/>
        <w:numPr>
          <w:ilvl w:val="2"/>
          <w:numId w:val="10"/>
        </w:numPr>
      </w:pPr>
      <w:r>
        <w:t>Display the location on a map and all pertinent information</w:t>
      </w:r>
    </w:p>
    <w:p w14:paraId="1A28F817" w14:textId="2ABC47AD" w:rsidR="00A9427D" w:rsidRDefault="00A9427D" w:rsidP="00A9427D">
      <w:pPr>
        <w:pStyle w:val="ListParagraph"/>
        <w:numPr>
          <w:ilvl w:val="1"/>
          <w:numId w:val="10"/>
        </w:numPr>
      </w:pPr>
      <w:r>
        <w:t>Consult your Tidwell book for how to properly use each item in the web page</w:t>
      </w:r>
    </w:p>
    <w:p w14:paraId="070BA328" w14:textId="4999EABD" w:rsidR="003A39C7" w:rsidRDefault="00471A23" w:rsidP="00D23BE1">
      <w:pPr>
        <w:pStyle w:val="ListParagraph"/>
        <w:numPr>
          <w:ilvl w:val="0"/>
          <w:numId w:val="10"/>
        </w:numPr>
      </w:pPr>
      <w:r>
        <w:t xml:space="preserve">Display </w:t>
      </w:r>
      <w:r w:rsidR="008F4D75">
        <w:t xml:space="preserve">the potential chameleon trucking companies within a </w:t>
      </w:r>
      <w:r w:rsidR="002F72D3">
        <w:t xml:space="preserve">geo fenced area. </w:t>
      </w:r>
    </w:p>
    <w:p w14:paraId="3CA5C13F" w14:textId="25A6CA99" w:rsidR="002F72D3" w:rsidRDefault="00F16B6B" w:rsidP="002F72D3">
      <w:pPr>
        <w:pStyle w:val="ListParagraph"/>
        <w:numPr>
          <w:ilvl w:val="1"/>
          <w:numId w:val="10"/>
        </w:numPr>
      </w:pPr>
      <w:r>
        <w:t xml:space="preserve">A suggestion is to create an interface like Google’s ‘search this area’. </w:t>
      </w:r>
    </w:p>
    <w:p w14:paraId="0AB712A5" w14:textId="79B720D0" w:rsidR="00354733" w:rsidRDefault="00354733" w:rsidP="002F72D3">
      <w:pPr>
        <w:pStyle w:val="ListParagraph"/>
        <w:numPr>
          <w:ilvl w:val="1"/>
          <w:numId w:val="10"/>
        </w:numPr>
      </w:pPr>
      <w:r>
        <w:t>Bonus if you can implement more complicated searches like county, or ‘draw an area on the map’</w:t>
      </w:r>
    </w:p>
    <w:p w14:paraId="6F965545" w14:textId="0957CCA2" w:rsidR="006E70EE" w:rsidRDefault="006E70EE" w:rsidP="00920BDF">
      <w:pPr>
        <w:pStyle w:val="Heading2"/>
      </w:pPr>
      <w:r>
        <w:t>Management Requirements</w:t>
      </w:r>
    </w:p>
    <w:p w14:paraId="08520A31" w14:textId="0172CEC4" w:rsidR="006E70EE" w:rsidRDefault="006E70EE" w:rsidP="006E70EE">
      <w:pPr>
        <w:pStyle w:val="ListParagraph"/>
        <w:numPr>
          <w:ilvl w:val="0"/>
          <w:numId w:val="13"/>
        </w:numPr>
      </w:pPr>
      <w:r>
        <w:t xml:space="preserve">Your project must be housed in a </w:t>
      </w:r>
      <w:r w:rsidR="001C0325">
        <w:t>code repository</w:t>
      </w:r>
      <w:r w:rsidR="006546D7">
        <w:t>, private if possible</w:t>
      </w:r>
      <w:r w:rsidR="001C0325">
        <w:t>. All members of the group will be added. Add my PTC account as well.</w:t>
      </w:r>
    </w:p>
    <w:p w14:paraId="6FBB58D7" w14:textId="2999C286" w:rsidR="006546D7" w:rsidRDefault="006546D7" w:rsidP="006E70EE">
      <w:pPr>
        <w:pStyle w:val="ListParagraph"/>
        <w:numPr>
          <w:ilvl w:val="0"/>
          <w:numId w:val="13"/>
        </w:numPr>
      </w:pPr>
      <w:r>
        <w:t xml:space="preserve">All members of the project will </w:t>
      </w:r>
      <w:r w:rsidR="00A44302">
        <w:t xml:space="preserve">manage their </w:t>
      </w:r>
      <w:r w:rsidR="00BA0F08">
        <w:t>project’s</w:t>
      </w:r>
      <w:r w:rsidR="00A44302">
        <w:t xml:space="preserve"> </w:t>
      </w:r>
      <w:proofErr w:type="spellStart"/>
      <w:r w:rsidR="00A44302">
        <w:t>KanBan</w:t>
      </w:r>
      <w:proofErr w:type="spellEnd"/>
      <w:r w:rsidR="00A44302">
        <w:t xml:space="preserve"> cards</w:t>
      </w:r>
      <w:r w:rsidR="00BC0A8F">
        <w:t>.</w:t>
      </w:r>
    </w:p>
    <w:p w14:paraId="553248E0" w14:textId="7F7AD3E8" w:rsidR="00A15D6E" w:rsidRDefault="00A15D6E" w:rsidP="006E70EE">
      <w:pPr>
        <w:pStyle w:val="ListParagraph"/>
        <w:numPr>
          <w:ilvl w:val="0"/>
          <w:numId w:val="13"/>
        </w:numPr>
      </w:pPr>
      <w:r>
        <w:t>All members of the project can submit/manage issues</w:t>
      </w:r>
    </w:p>
    <w:p w14:paraId="079316D7" w14:textId="5EA85D85" w:rsidR="00BC0A8F" w:rsidRDefault="00792A36" w:rsidP="006E70EE">
      <w:pPr>
        <w:pStyle w:val="ListParagraph"/>
        <w:numPr>
          <w:ilvl w:val="0"/>
          <w:numId w:val="13"/>
        </w:numPr>
      </w:pPr>
      <w:r>
        <w:t>Each member will attend all weekly scrums, which I may listen into</w:t>
      </w:r>
      <w:r w:rsidR="00E978A5">
        <w:t>.</w:t>
      </w:r>
    </w:p>
    <w:p w14:paraId="7C18A2C3" w14:textId="0F721330" w:rsidR="00970900" w:rsidRDefault="00970900" w:rsidP="006E70EE">
      <w:pPr>
        <w:pStyle w:val="ListParagraph"/>
        <w:numPr>
          <w:ilvl w:val="0"/>
          <w:numId w:val="13"/>
        </w:numPr>
      </w:pPr>
      <w:r>
        <w:t xml:space="preserve">Quick daily stand up meetings for status updates. Can be done in person or on discord. Keep proof of meetings. </w:t>
      </w:r>
    </w:p>
    <w:p w14:paraId="3DF403FA" w14:textId="70CDBF39" w:rsidR="00E978A5" w:rsidRDefault="005678EC" w:rsidP="00ED731B">
      <w:pPr>
        <w:pStyle w:val="ListParagraph"/>
        <w:numPr>
          <w:ilvl w:val="0"/>
          <w:numId w:val="13"/>
        </w:numPr>
      </w:pPr>
      <w:r>
        <w:t xml:space="preserve">A </w:t>
      </w:r>
      <w:r w:rsidR="00536F0F">
        <w:t xml:space="preserve">weekly </w:t>
      </w:r>
      <w:r w:rsidR="008006E6">
        <w:t xml:space="preserve">scrum status report is </w:t>
      </w:r>
      <w:r w:rsidR="00536F0F">
        <w:t>submitted per group.</w:t>
      </w:r>
      <w:r w:rsidR="00ED731B">
        <w:t xml:space="preserve"> </w:t>
      </w:r>
      <w:r w:rsidR="00E978A5">
        <w:t xml:space="preserve">Look online for a template. </w:t>
      </w:r>
      <w:r w:rsidR="00715FD0">
        <w:t>Keep it short</w:t>
      </w:r>
      <w:r w:rsidR="00ED731B">
        <w:t xml:space="preserve"> </w:t>
      </w:r>
      <w:r w:rsidR="00715FD0">
        <w:t>but cover everything discussed in the meeting.</w:t>
      </w:r>
    </w:p>
    <w:p w14:paraId="202DE213" w14:textId="596F839E" w:rsidR="00970900" w:rsidRPr="006E70EE" w:rsidRDefault="00970900" w:rsidP="00ED731B">
      <w:pPr>
        <w:pStyle w:val="ListParagraph"/>
        <w:numPr>
          <w:ilvl w:val="0"/>
          <w:numId w:val="13"/>
        </w:numPr>
      </w:pPr>
      <w:r>
        <w:t>A scrum meeting on each of your ‘milestone’ dates. I will join this meeting if practical and you will demonstrate the project.</w:t>
      </w:r>
    </w:p>
    <w:p w14:paraId="491B1C71" w14:textId="1366F374" w:rsidR="00322C02" w:rsidRDefault="00322C02" w:rsidP="00920BDF">
      <w:pPr>
        <w:pStyle w:val="Heading2"/>
      </w:pPr>
      <w:r>
        <w:t>Helpful Web Sites</w:t>
      </w:r>
    </w:p>
    <w:p w14:paraId="48B27DB9" w14:textId="16F8898E" w:rsidR="00FF3E5B" w:rsidRDefault="00FF3E5B" w:rsidP="00FF3E5B">
      <w:pPr>
        <w:pStyle w:val="ListParagraph"/>
        <w:numPr>
          <w:ilvl w:val="0"/>
          <w:numId w:val="11"/>
        </w:numPr>
      </w:pPr>
      <w:r>
        <w:t>Geocoding APIs</w:t>
      </w:r>
      <w:r>
        <w:br/>
      </w:r>
      <w:hyperlink r:id="rId9" w:history="1">
        <w:r w:rsidRPr="000749B5">
          <w:rPr>
            <w:rStyle w:val="Hyperlink"/>
          </w:rPr>
          <w:t>https://www.programmableweb.com/news/7-free-geocoding-apis-google-bing-yahoo-and-mapquest/2012/06/21</w:t>
        </w:r>
      </w:hyperlink>
    </w:p>
    <w:p w14:paraId="57C1C528" w14:textId="64F8C8E3" w:rsidR="00FF3E5B" w:rsidRDefault="009A207A" w:rsidP="00FF3E5B">
      <w:pPr>
        <w:pStyle w:val="ListParagraph"/>
        <w:numPr>
          <w:ilvl w:val="0"/>
          <w:numId w:val="11"/>
        </w:numPr>
      </w:pPr>
      <w:r>
        <w:t>Out of service carriers</w:t>
      </w:r>
      <w:r w:rsidR="00444FFE">
        <w:t xml:space="preserve"> </w:t>
      </w:r>
      <w:r w:rsidR="00F44B95">
        <w:t>–</w:t>
      </w:r>
      <w:r w:rsidR="00444FFE">
        <w:t xml:space="preserve"> </w:t>
      </w:r>
      <w:r w:rsidR="00F44B95">
        <w:t>you will need to find your states</w:t>
      </w:r>
      <w:r w:rsidR="00F44B95">
        <w:br/>
      </w:r>
      <w:hyperlink r:id="rId10" w:history="1">
        <w:r w:rsidR="00C968D5" w:rsidRPr="000D2378">
          <w:rPr>
            <w:rStyle w:val="Hyperlink"/>
          </w:rPr>
          <w:t>https://li-public.fmcsa.dot.gov/LIVIEW/pkg_oos_process.prc_list?pv_vpath=LIVIEW&amp;pv_show_all=N&amp;pn_dotno=&amp;pn_docket=&amp;pv_legalname=&amp;s_state=ALUS</w:t>
        </w:r>
      </w:hyperlink>
      <w:r w:rsidR="00C968D5">
        <w:t xml:space="preserve"> </w:t>
      </w:r>
    </w:p>
    <w:p w14:paraId="57A40DD9" w14:textId="67D79817" w:rsidR="000E3FEA" w:rsidRDefault="000E3FEA" w:rsidP="004539C2">
      <w:pPr>
        <w:pStyle w:val="ListParagraph"/>
        <w:numPr>
          <w:ilvl w:val="0"/>
          <w:numId w:val="11"/>
        </w:numPr>
      </w:pPr>
      <w:r>
        <w:t>About Chameleon trucking companies</w:t>
      </w:r>
      <w:r w:rsidR="003070A2">
        <w:br/>
      </w:r>
      <w:hyperlink r:id="rId11" w:history="1">
        <w:r w:rsidR="001667FD" w:rsidRPr="000749B5">
          <w:rPr>
            <w:rStyle w:val="Hyperlink"/>
          </w:rPr>
          <w:t>https://www.atlantainjurylawblog.com/uncategorized/what-is-a-chameleon-trucking-company-and-how-does-it-keep-doing-dangerous-stuff.html</w:t>
        </w:r>
      </w:hyperlink>
    </w:p>
    <w:p w14:paraId="5F9493D0" w14:textId="487AC7F9" w:rsidR="005945DB" w:rsidRDefault="005945DB" w:rsidP="00794EDD">
      <w:pPr>
        <w:pStyle w:val="Heading2"/>
      </w:pPr>
      <w:r>
        <w:t>Member Roles</w:t>
      </w:r>
    </w:p>
    <w:p w14:paraId="108E49C5" w14:textId="127E1C81" w:rsidR="008E3F84" w:rsidRDefault="00794EDD" w:rsidP="005945DB">
      <w:r>
        <w:t>Each person will have one or more roles. You will be held responsible if something within your scope fails.</w:t>
      </w:r>
      <w:r w:rsidR="00E25D1F">
        <w:t xml:space="preserve"> These are not your only duties. You will be responsible for additional tasks</w:t>
      </w:r>
      <w:r w:rsidR="00207405">
        <w:t xml:space="preserve"> as assigned by your groups</w:t>
      </w:r>
      <w:r w:rsidR="008E3F84">
        <w:t>.</w:t>
      </w:r>
    </w:p>
    <w:p w14:paraId="41568434" w14:textId="63B146FF" w:rsidR="00D9101D" w:rsidRDefault="00D9101D" w:rsidP="00794EDD">
      <w:pPr>
        <w:pStyle w:val="ListParagraph"/>
        <w:numPr>
          <w:ilvl w:val="0"/>
          <w:numId w:val="12"/>
        </w:numPr>
      </w:pPr>
      <w:r>
        <w:t>Product Owner</w:t>
      </w:r>
    </w:p>
    <w:p w14:paraId="22FD9328" w14:textId="24D55A90" w:rsidR="00D9101D" w:rsidRDefault="00D9101D" w:rsidP="00D9101D">
      <w:pPr>
        <w:pStyle w:val="ListParagraph"/>
        <w:numPr>
          <w:ilvl w:val="1"/>
          <w:numId w:val="12"/>
        </w:numPr>
      </w:pPr>
      <w:r>
        <w:t>Mr. Cottrell and Propel IT, our client</w:t>
      </w:r>
    </w:p>
    <w:p w14:paraId="2C28D9C1" w14:textId="79933402" w:rsidR="00794EDD" w:rsidRDefault="006636E1" w:rsidP="00794EDD">
      <w:pPr>
        <w:pStyle w:val="ListParagraph"/>
        <w:numPr>
          <w:ilvl w:val="0"/>
          <w:numId w:val="12"/>
        </w:numPr>
      </w:pPr>
      <w:r>
        <w:t>Scrum master</w:t>
      </w:r>
    </w:p>
    <w:p w14:paraId="7960321A" w14:textId="27D7A9C6" w:rsidR="00E26CDE" w:rsidRDefault="00E26CDE" w:rsidP="00E26CDE">
      <w:pPr>
        <w:pStyle w:val="ListParagraph"/>
        <w:numPr>
          <w:ilvl w:val="1"/>
          <w:numId w:val="12"/>
        </w:numPr>
      </w:pPr>
      <w:r>
        <w:t xml:space="preserve">Responsible for the overall direction of the project. Will </w:t>
      </w:r>
      <w:r w:rsidR="00DF3CC0">
        <w:t>run the</w:t>
      </w:r>
      <w:r w:rsidR="00BB66BB">
        <w:t xml:space="preserve"> daily stand up meetings, students must be present, and</w:t>
      </w:r>
      <w:r w:rsidR="00DF3CC0">
        <w:t xml:space="preserve"> weekly scrums for the project. Will answer to the pro</w:t>
      </w:r>
      <w:r w:rsidR="00136EFC">
        <w:t>duct owners during checkpoints</w:t>
      </w:r>
      <w:r w:rsidR="00744062">
        <w:t xml:space="preserve">. </w:t>
      </w:r>
      <w:r w:rsidR="005A267C">
        <w:t>Will encourage members to resolve backlogs and reported issues</w:t>
      </w:r>
      <w:r w:rsidR="00715FD0">
        <w:t>. Will submit the scrum report</w:t>
      </w:r>
      <w:r w:rsidR="006A62BB">
        <w:t xml:space="preserve"> (aka sprint report or sprint burndown)</w:t>
      </w:r>
    </w:p>
    <w:p w14:paraId="391BCF6E" w14:textId="66A77713" w:rsidR="00BB66BB" w:rsidRDefault="00BB66BB" w:rsidP="00E26CDE">
      <w:pPr>
        <w:pStyle w:val="ListParagraph"/>
        <w:numPr>
          <w:ilvl w:val="1"/>
          <w:numId w:val="12"/>
        </w:numPr>
      </w:pPr>
      <w:r>
        <w:t>I suggest that you block a time every day for a quick meeting, in person during school time and over discord for off time.</w:t>
      </w:r>
    </w:p>
    <w:p w14:paraId="418FFB27" w14:textId="34753A92" w:rsidR="00BB66BB" w:rsidRDefault="00BB66BB" w:rsidP="00E26CDE">
      <w:pPr>
        <w:pStyle w:val="ListParagraph"/>
        <w:numPr>
          <w:ilvl w:val="1"/>
          <w:numId w:val="12"/>
        </w:numPr>
      </w:pPr>
      <w:r>
        <w:t>Bonus if the project is done early</w:t>
      </w:r>
    </w:p>
    <w:p w14:paraId="0A397969" w14:textId="1DFE193E" w:rsidR="00207405" w:rsidRDefault="00207405" w:rsidP="00207405">
      <w:pPr>
        <w:pStyle w:val="ListParagraph"/>
        <w:numPr>
          <w:ilvl w:val="0"/>
          <w:numId w:val="12"/>
        </w:numPr>
      </w:pPr>
      <w:r>
        <w:t>Quality Assurance</w:t>
      </w:r>
    </w:p>
    <w:p w14:paraId="381B17F2" w14:textId="1DAF58ED" w:rsidR="00207405" w:rsidRDefault="00207405" w:rsidP="00207405">
      <w:pPr>
        <w:pStyle w:val="ListParagraph"/>
        <w:numPr>
          <w:ilvl w:val="1"/>
          <w:numId w:val="12"/>
        </w:numPr>
      </w:pPr>
      <w:r>
        <w:t>Responsible for ensuring the project an</w:t>
      </w:r>
      <w:r w:rsidR="00A60117">
        <w:t>d</w:t>
      </w:r>
      <w:r>
        <w:t xml:space="preserve"> components works properly. Will </w:t>
      </w:r>
      <w:r w:rsidR="00A60117">
        <w:t xml:space="preserve">write scripts that </w:t>
      </w:r>
      <w:r>
        <w:t>regularly test the page and provide a report on what works, what does not work.</w:t>
      </w:r>
      <w:r w:rsidR="00CE04BB">
        <w:t xml:space="preserve"> Will read the posted issues and react accordingly.</w:t>
      </w:r>
    </w:p>
    <w:p w14:paraId="6AF3320B" w14:textId="4568B911" w:rsidR="00BB66BB" w:rsidRDefault="00BB66BB" w:rsidP="00207405">
      <w:pPr>
        <w:pStyle w:val="ListParagraph"/>
        <w:numPr>
          <w:ilvl w:val="1"/>
          <w:numId w:val="12"/>
        </w:numPr>
      </w:pPr>
      <w:r>
        <w:t xml:space="preserve">Will audit others work. Will provide internal grading on how well each member is doing in their role. This information is to be delivered to all members and Mr. Cottrell. Grading does not need to be complex. A simple Satisfactory, Unsatisfactory, and Needs Improvement is </w:t>
      </w:r>
      <w:r w:rsidR="00970900">
        <w:t>fine</w:t>
      </w:r>
      <w:r>
        <w:t xml:space="preserve">. </w:t>
      </w:r>
    </w:p>
    <w:p w14:paraId="6B0B589C" w14:textId="5959A5B4" w:rsidR="00BB66BB" w:rsidRDefault="1F3494D3" w:rsidP="00207405">
      <w:pPr>
        <w:pStyle w:val="ListParagraph"/>
        <w:numPr>
          <w:ilvl w:val="1"/>
          <w:numId w:val="12"/>
        </w:numPr>
      </w:pPr>
      <w:r>
        <w:t>Bonus points based on the number and quality of reports.</w:t>
      </w:r>
    </w:p>
    <w:p w14:paraId="024BFD21" w14:textId="297CED82" w:rsidR="00916223" w:rsidRDefault="00916223" w:rsidP="00916223">
      <w:pPr>
        <w:pStyle w:val="ListParagraph"/>
        <w:numPr>
          <w:ilvl w:val="0"/>
          <w:numId w:val="12"/>
        </w:numPr>
      </w:pPr>
      <w:r>
        <w:t>Git</w:t>
      </w:r>
      <w:r w:rsidR="000D2C42">
        <w:t xml:space="preserve"> </w:t>
      </w:r>
      <w:r>
        <w:t>master</w:t>
      </w:r>
    </w:p>
    <w:p w14:paraId="450CB3D6" w14:textId="1054CED4" w:rsidR="00916223" w:rsidRDefault="00916223" w:rsidP="00916223">
      <w:pPr>
        <w:pStyle w:val="ListParagraph"/>
        <w:numPr>
          <w:ilvl w:val="1"/>
          <w:numId w:val="12"/>
        </w:numPr>
      </w:pPr>
      <w:r>
        <w:t xml:space="preserve">Responsible for maintaining </w:t>
      </w:r>
      <w:r w:rsidR="00744062">
        <w:t xml:space="preserve">the code repositories. Based on the weekly meetings, will ensure that the project </w:t>
      </w:r>
      <w:proofErr w:type="spellStart"/>
      <w:r w:rsidR="00744062">
        <w:t>KanBan</w:t>
      </w:r>
      <w:proofErr w:type="spellEnd"/>
      <w:r w:rsidR="00744062">
        <w:t xml:space="preserve"> boards are up to date</w:t>
      </w:r>
      <w:r w:rsidR="008E3F84">
        <w:t xml:space="preserve">. Will ensure that </w:t>
      </w:r>
      <w:r w:rsidR="00E85A7C">
        <w:t xml:space="preserve">code is archived and forked as necessary. </w:t>
      </w:r>
      <w:r w:rsidR="00E85A7C" w:rsidRPr="006A62BB">
        <w:rPr>
          <w:b/>
          <w:bCs/>
        </w:rPr>
        <w:t>Will also</w:t>
      </w:r>
      <w:r w:rsidR="00E85A7C">
        <w:t xml:space="preserve"> </w:t>
      </w:r>
      <w:r w:rsidR="00E85A7C" w:rsidRPr="006A62BB">
        <w:rPr>
          <w:b/>
          <w:bCs/>
        </w:rPr>
        <w:t>ensure that any secure information is removed from the online repositories</w:t>
      </w:r>
      <w:r w:rsidR="00E85A7C">
        <w:t>.</w:t>
      </w:r>
    </w:p>
    <w:p w14:paraId="208F620D" w14:textId="0A3C8868" w:rsidR="00891CDE" w:rsidRDefault="00891CDE" w:rsidP="00916223">
      <w:pPr>
        <w:pStyle w:val="ListParagraph"/>
        <w:numPr>
          <w:ilvl w:val="1"/>
          <w:numId w:val="12"/>
        </w:numPr>
      </w:pPr>
      <w:r>
        <w:t xml:space="preserve">After each milestone is reached, you must manage the </w:t>
      </w:r>
      <w:r w:rsidR="00354733">
        <w:t>version control. You will protect your group’s code. You will ensure that users are working with the correct branch/version of the project.</w:t>
      </w:r>
    </w:p>
    <w:p w14:paraId="4F49C1E4" w14:textId="66DC3551" w:rsidR="00354733" w:rsidRDefault="00354733" w:rsidP="00916223">
      <w:pPr>
        <w:pStyle w:val="ListParagraph"/>
        <w:numPr>
          <w:ilvl w:val="1"/>
          <w:numId w:val="12"/>
        </w:numPr>
      </w:pPr>
      <w:r>
        <w:t xml:space="preserve">You will create a website on </w:t>
      </w:r>
      <w:proofErr w:type="spellStart"/>
      <w:r>
        <w:t>Github</w:t>
      </w:r>
      <w:proofErr w:type="spellEnd"/>
      <w:r>
        <w:t xml:space="preserve"> that describes the project and the project completion to date.</w:t>
      </w:r>
    </w:p>
    <w:p w14:paraId="222B9223" w14:textId="30BFBE53" w:rsidR="00E85A7C" w:rsidRDefault="00EC3C48" w:rsidP="00E85A7C">
      <w:pPr>
        <w:pStyle w:val="ListParagraph"/>
        <w:numPr>
          <w:ilvl w:val="0"/>
          <w:numId w:val="12"/>
        </w:numPr>
      </w:pPr>
      <w:r>
        <w:t>Data manager</w:t>
      </w:r>
    </w:p>
    <w:p w14:paraId="46F53B16" w14:textId="03EB84FA" w:rsidR="00EC3C48" w:rsidRDefault="00EC3C48" w:rsidP="00EC3C48">
      <w:pPr>
        <w:pStyle w:val="ListParagraph"/>
        <w:numPr>
          <w:ilvl w:val="1"/>
          <w:numId w:val="12"/>
        </w:numPr>
      </w:pPr>
      <w:r>
        <w:t>Responsible for the data health of the project. Will clean the data and make the data available for others to access.</w:t>
      </w:r>
      <w:r w:rsidR="005A267C">
        <w:t xml:space="preserve"> Will likely host the database in their Azure account.</w:t>
      </w:r>
    </w:p>
    <w:p w14:paraId="207E0717" w14:textId="27272073" w:rsidR="00BB66BB" w:rsidRDefault="00BB66BB" w:rsidP="00EC3C48">
      <w:pPr>
        <w:pStyle w:val="ListParagraph"/>
        <w:numPr>
          <w:ilvl w:val="1"/>
          <w:numId w:val="12"/>
        </w:numPr>
      </w:pPr>
      <w:r>
        <w:t xml:space="preserve">Part of the evaluation of this position will be quality of the data. </w:t>
      </w:r>
    </w:p>
    <w:p w14:paraId="14890ABF" w14:textId="628D8925" w:rsidR="00BC7907" w:rsidRDefault="00BC7907" w:rsidP="00BC7907">
      <w:pPr>
        <w:pStyle w:val="ListParagraph"/>
        <w:numPr>
          <w:ilvl w:val="0"/>
          <w:numId w:val="12"/>
        </w:numPr>
      </w:pPr>
      <w:r>
        <w:t>UI/UX designer</w:t>
      </w:r>
    </w:p>
    <w:p w14:paraId="69B364E2" w14:textId="200886C4" w:rsidR="00C508A0" w:rsidRDefault="00BC7907" w:rsidP="006B01A0">
      <w:pPr>
        <w:pStyle w:val="ListParagraph"/>
        <w:numPr>
          <w:ilvl w:val="1"/>
          <w:numId w:val="12"/>
        </w:numPr>
      </w:pPr>
      <w:r>
        <w:t xml:space="preserve">Responsible for the look and feel of the interface. </w:t>
      </w:r>
      <w:r w:rsidR="00E42E0B">
        <w:t>Responsible for how the website works, flow, breadcrumbs…</w:t>
      </w:r>
      <w:r w:rsidR="00C508A0">
        <w:t xml:space="preserve">Since this is a dedicated role, I want something </w:t>
      </w:r>
      <w:r w:rsidR="00C508A0" w:rsidRPr="00354733">
        <w:rPr>
          <w:b/>
          <w:bCs/>
        </w:rPr>
        <w:t>fabulous</w:t>
      </w:r>
      <w:r w:rsidR="00C508A0">
        <w:t>.</w:t>
      </w:r>
      <w:r w:rsidR="00F62AC7">
        <w:t xml:space="preserve"> Do not simply </w:t>
      </w:r>
      <w:r w:rsidR="00CC56C9">
        <w:t>submit</w:t>
      </w:r>
      <w:r w:rsidR="00F62AC7">
        <w:t xml:space="preserve"> the default MVC template.</w:t>
      </w:r>
    </w:p>
    <w:p w14:paraId="0226BDFC" w14:textId="6FA1A7F0" w:rsidR="00BB66BB" w:rsidRPr="005945DB" w:rsidRDefault="00BB66BB" w:rsidP="006B01A0">
      <w:pPr>
        <w:pStyle w:val="ListParagraph"/>
        <w:numPr>
          <w:ilvl w:val="1"/>
          <w:numId w:val="12"/>
        </w:numPr>
      </w:pPr>
      <w:r>
        <w:t xml:space="preserve">Bonus points for </w:t>
      </w:r>
      <w:r w:rsidR="00354733">
        <w:t xml:space="preserve">using a framework that has nice </w:t>
      </w:r>
      <w:proofErr w:type="spellStart"/>
      <w:r w:rsidR="00354733">
        <w:t>javascript</w:t>
      </w:r>
      <w:proofErr w:type="spellEnd"/>
      <w:r w:rsidR="00354733">
        <w:t>/</w:t>
      </w:r>
      <w:proofErr w:type="spellStart"/>
      <w:r w:rsidR="00354733">
        <w:t>css</w:t>
      </w:r>
      <w:proofErr w:type="spellEnd"/>
      <w:r w:rsidR="00354733">
        <w:t xml:space="preserve"> features</w:t>
      </w:r>
      <w:r>
        <w:t>.</w:t>
      </w:r>
    </w:p>
    <w:p w14:paraId="3ED379C1" w14:textId="750116C2" w:rsidR="00F232A4" w:rsidRDefault="00F232A4" w:rsidP="00B6095B">
      <w:pPr>
        <w:pStyle w:val="Heading1"/>
      </w:pPr>
      <w:r>
        <w:t>Overview of Grading</w:t>
      </w:r>
    </w:p>
    <w:p w14:paraId="32CC1210" w14:textId="14057C9E" w:rsidR="00832731" w:rsidRDefault="00C67A6A" w:rsidP="00F232A4">
      <w:r>
        <w:t>Grading a term project is problematic</w:t>
      </w:r>
      <w:r w:rsidR="00B6095B">
        <w:t xml:space="preserve">. The client will select one project that they feel is the best. This project will receive the highest grade in the class. </w:t>
      </w:r>
      <w:r w:rsidR="00502ED2">
        <w:t xml:space="preserve">This does not mean that they are the only ones that pass. </w:t>
      </w:r>
      <w:r w:rsidR="00804CB7">
        <w:t xml:space="preserve">Your project will be graded individually. </w:t>
      </w:r>
      <w:r w:rsidR="00ED731B">
        <w:t xml:space="preserve">You will have </w:t>
      </w:r>
      <w:r w:rsidR="00845C8C">
        <w:t xml:space="preserve">submission </w:t>
      </w:r>
      <w:r w:rsidR="00ED731B">
        <w:t>requirements throughout the term</w:t>
      </w:r>
      <w:r w:rsidR="00845C8C">
        <w:t xml:space="preserve"> that will count toward the final grade. In addition, you will grade each other. I have a website that allows you to anonymously grade each other. The result of this evaluation </w:t>
      </w:r>
      <w:r w:rsidR="00607623">
        <w:t>will be a multiplier</w:t>
      </w:r>
      <w:r w:rsidR="00832731">
        <w:t xml:space="preserve"> that adjusts your final grade. </w:t>
      </w:r>
    </w:p>
    <w:p w14:paraId="45D31194" w14:textId="4BFED1EC" w:rsidR="00C67A6A" w:rsidRDefault="00832731" w:rsidP="00F232A4">
      <w:r>
        <w:t xml:space="preserve">The multiplier will range from .80 to 1.1. </w:t>
      </w:r>
      <w:r w:rsidR="00CE2F07">
        <w:t>M</w:t>
      </w:r>
      <w:r>
        <w:t xml:space="preserve">ultipliers </w:t>
      </w:r>
      <w:r w:rsidR="00CE2F07">
        <w:t xml:space="preserve">lower than 1 </w:t>
      </w:r>
      <w:r>
        <w:t xml:space="preserve">will reduce your score, multipliers </w:t>
      </w:r>
      <w:r w:rsidR="00CE2F07">
        <w:t xml:space="preserve">above 1 </w:t>
      </w:r>
      <w:r>
        <w:t xml:space="preserve">will increase your score. </w:t>
      </w:r>
      <w:r w:rsidR="00DB14BB">
        <w:t xml:space="preserve">This is one mechanism to prod people to do their jobs. </w:t>
      </w:r>
      <w:r w:rsidR="008C2BC4">
        <w:t xml:space="preserve">As an example, imagine that Bill’s group earned a 90 on the final project. Good job! However, Bill did not contribute to the project and earned the absolute minimum </w:t>
      </w:r>
      <w:r w:rsidR="00CE2F07">
        <w:t>multiplier of .80. Taking .80 * 90, Bill’s grade will be adjusted to a 72.</w:t>
      </w:r>
      <w:r w:rsidR="00593AB1">
        <w:t xml:space="preserve"> </w:t>
      </w:r>
    </w:p>
    <w:p w14:paraId="09C83104" w14:textId="1009F2C8" w:rsidR="00AD5A3E" w:rsidRDefault="008353AA" w:rsidP="00F232A4">
      <w:r>
        <w:t xml:space="preserve">In addition to the group evaluation, I will get a feel for how well Bill contributed to the project. </w:t>
      </w:r>
      <w:r w:rsidR="00016DD4">
        <w:t>I will look at Bill’s role and compare it to the finished project. If I can justify that Bill did not contribute, I will deduct up to 10 points from Bill’s grade. In this case, Bill could earn as little as a 62%.</w:t>
      </w:r>
    </w:p>
    <w:p w14:paraId="68B3A677" w14:textId="4E4B417B" w:rsidR="004D7717" w:rsidRDefault="004D7717" w:rsidP="00B87120">
      <w:pPr>
        <w:pStyle w:val="Heading2"/>
      </w:pPr>
      <w:r>
        <w:t xml:space="preserve">Graded </w:t>
      </w:r>
      <w:r w:rsidR="00B87120">
        <w:t>items</w:t>
      </w:r>
    </w:p>
    <w:p w14:paraId="53967863" w14:textId="0C30EC9A" w:rsidR="00354733" w:rsidRDefault="00354733" w:rsidP="004D7717">
      <w:pPr>
        <w:pStyle w:val="ListParagraph"/>
        <w:numPr>
          <w:ilvl w:val="0"/>
          <w:numId w:val="14"/>
        </w:numPr>
      </w:pPr>
      <w:r>
        <w:t>Initial group report</w:t>
      </w:r>
      <w:r w:rsidR="008E58CC">
        <w:t xml:space="preserve"> – list of roles,</w:t>
      </w:r>
      <w:r w:rsidR="00D77324">
        <w:t xml:space="preserve"> list of specific tasks, </w:t>
      </w:r>
      <w:r w:rsidR="008E58CC">
        <w:t>milestone dates</w:t>
      </w:r>
      <w:r w:rsidR="00417684">
        <w:t xml:space="preserve">, </w:t>
      </w:r>
    </w:p>
    <w:p w14:paraId="1E901280" w14:textId="27B48672" w:rsidR="004D7717" w:rsidRDefault="004D7717" w:rsidP="004D7717">
      <w:pPr>
        <w:pStyle w:val="ListParagraph"/>
        <w:numPr>
          <w:ilvl w:val="0"/>
          <w:numId w:val="14"/>
        </w:numPr>
      </w:pPr>
      <w:r>
        <w:t>Scrum reports</w:t>
      </w:r>
    </w:p>
    <w:p w14:paraId="064D69F0" w14:textId="0A66030A" w:rsidR="004D7717" w:rsidRDefault="00287108" w:rsidP="004D7717">
      <w:pPr>
        <w:pStyle w:val="ListParagraph"/>
        <w:numPr>
          <w:ilvl w:val="0"/>
          <w:numId w:val="14"/>
        </w:numPr>
      </w:pPr>
      <w:proofErr w:type="spellStart"/>
      <w:r>
        <w:t>KanBan</w:t>
      </w:r>
      <w:proofErr w:type="spellEnd"/>
      <w:r>
        <w:t xml:space="preserve"> updates</w:t>
      </w:r>
      <w:r w:rsidR="00472AB7">
        <w:t xml:space="preserve"> – I will handle these</w:t>
      </w:r>
    </w:p>
    <w:p w14:paraId="068F4325" w14:textId="14E2E330" w:rsidR="00F42675" w:rsidRDefault="00F42675" w:rsidP="004D7717">
      <w:pPr>
        <w:pStyle w:val="ListParagraph"/>
        <w:numPr>
          <w:ilvl w:val="0"/>
          <w:numId w:val="14"/>
        </w:numPr>
      </w:pPr>
      <w:r>
        <w:t xml:space="preserve">Meeting </w:t>
      </w:r>
      <w:r w:rsidR="00970900">
        <w:t>your deadlines</w:t>
      </w:r>
    </w:p>
    <w:p w14:paraId="68738C57" w14:textId="663B0FB3" w:rsidR="00B87120" w:rsidRDefault="00B87120" w:rsidP="004D7717">
      <w:pPr>
        <w:pStyle w:val="ListParagraph"/>
        <w:numPr>
          <w:ilvl w:val="0"/>
          <w:numId w:val="14"/>
        </w:numPr>
      </w:pPr>
      <w:r>
        <w:t>Project presentation</w:t>
      </w:r>
    </w:p>
    <w:p w14:paraId="02D62989" w14:textId="07B6F32B" w:rsidR="00B87120" w:rsidRPr="00F232A4" w:rsidRDefault="00B87120" w:rsidP="004D7717">
      <w:pPr>
        <w:pStyle w:val="ListParagraph"/>
        <w:numPr>
          <w:ilvl w:val="0"/>
          <w:numId w:val="14"/>
        </w:numPr>
      </w:pPr>
      <w:r>
        <w:t>Project completion</w:t>
      </w:r>
    </w:p>
    <w:p w14:paraId="5E830AF4" w14:textId="2C2CEBB1" w:rsidR="00173B27" w:rsidRDefault="00970900" w:rsidP="00970900">
      <w:pPr>
        <w:pStyle w:val="Heading2"/>
      </w:pPr>
      <w:r>
        <w:t>Submission timeline</w:t>
      </w:r>
    </w:p>
    <w:p w14:paraId="525ABED7" w14:textId="003F9B05" w:rsidR="00970900" w:rsidRDefault="00970900" w:rsidP="00CC679B">
      <w:r>
        <w:t xml:space="preserve">See </w:t>
      </w:r>
      <w:proofErr w:type="spellStart"/>
      <w:r>
        <w:t>BlackBoard</w:t>
      </w:r>
      <w:proofErr w:type="spellEnd"/>
      <w:r>
        <w:t xml:space="preserve"> for specific dates</w:t>
      </w:r>
    </w:p>
    <w:p w14:paraId="5F374DAD" w14:textId="77777777" w:rsidR="00970900" w:rsidRDefault="00970900" w:rsidP="00970900">
      <w:pPr>
        <w:pStyle w:val="ListParagraph"/>
        <w:numPr>
          <w:ilvl w:val="0"/>
          <w:numId w:val="16"/>
        </w:numPr>
      </w:pPr>
      <w:r>
        <w:t>End of week 1</w:t>
      </w:r>
    </w:p>
    <w:p w14:paraId="69C88DF7" w14:textId="67ABD557" w:rsidR="00970900" w:rsidRDefault="00970900" w:rsidP="00970900">
      <w:pPr>
        <w:pStyle w:val="ListParagraph"/>
        <w:numPr>
          <w:ilvl w:val="1"/>
          <w:numId w:val="16"/>
        </w:numPr>
      </w:pPr>
      <w:r>
        <w:t>initial group report</w:t>
      </w:r>
    </w:p>
    <w:p w14:paraId="46244F3C" w14:textId="3E06CFA3" w:rsidR="00970900" w:rsidRDefault="00970900" w:rsidP="00970900">
      <w:pPr>
        <w:pStyle w:val="ListParagraph"/>
        <w:numPr>
          <w:ilvl w:val="1"/>
          <w:numId w:val="16"/>
        </w:numPr>
      </w:pPr>
      <w:r>
        <w:t>GitHub built and I am added as a co</w:t>
      </w:r>
      <w:r w:rsidR="006A62BB">
        <w:t>llaborator</w:t>
      </w:r>
    </w:p>
    <w:p w14:paraId="20873F71" w14:textId="6E009271" w:rsidR="00970900" w:rsidRDefault="00970900" w:rsidP="00970900">
      <w:pPr>
        <w:pStyle w:val="ListParagraph"/>
        <w:numPr>
          <w:ilvl w:val="0"/>
          <w:numId w:val="16"/>
        </w:numPr>
      </w:pPr>
      <w:r>
        <w:t>End of each successive week</w:t>
      </w:r>
    </w:p>
    <w:p w14:paraId="26FEFD60" w14:textId="23BC1DCB" w:rsidR="00970900" w:rsidRDefault="006A62BB" w:rsidP="00970900">
      <w:pPr>
        <w:pStyle w:val="ListParagraph"/>
        <w:numPr>
          <w:ilvl w:val="1"/>
          <w:numId w:val="16"/>
        </w:numPr>
      </w:pPr>
      <w:r>
        <w:t>Sprint</w:t>
      </w:r>
      <w:r w:rsidR="00970900">
        <w:t xml:space="preserve"> report</w:t>
      </w:r>
      <w:r>
        <w:t xml:space="preserve"> </w:t>
      </w:r>
    </w:p>
    <w:p w14:paraId="4BC83D62" w14:textId="05720B5B" w:rsidR="00970900" w:rsidRDefault="00970900" w:rsidP="00970900">
      <w:pPr>
        <w:pStyle w:val="ListParagraph"/>
        <w:numPr>
          <w:ilvl w:val="2"/>
          <w:numId w:val="16"/>
        </w:numPr>
      </w:pPr>
      <w:r>
        <w:t>If there is a significant problem, include in the report</w:t>
      </w:r>
    </w:p>
    <w:p w14:paraId="3E55F0A2" w14:textId="18F4EC1E" w:rsidR="00970900" w:rsidRDefault="00970900" w:rsidP="00970900">
      <w:pPr>
        <w:pStyle w:val="ListParagraph"/>
        <w:numPr>
          <w:ilvl w:val="1"/>
          <w:numId w:val="16"/>
        </w:numPr>
      </w:pPr>
      <w:r>
        <w:t>Group member grades</w:t>
      </w:r>
    </w:p>
    <w:p w14:paraId="0712F6D8" w14:textId="29380BA7" w:rsidR="00751FDE" w:rsidRDefault="00751FDE" w:rsidP="00970900">
      <w:pPr>
        <w:pStyle w:val="ListParagraph"/>
        <w:numPr>
          <w:ilvl w:val="1"/>
          <w:numId w:val="16"/>
        </w:numPr>
      </w:pPr>
      <w:proofErr w:type="spellStart"/>
      <w:r>
        <w:t>KanBan</w:t>
      </w:r>
      <w:proofErr w:type="spellEnd"/>
      <w:r>
        <w:t xml:space="preserve"> changes (no submission, I will evaluate these weekly)</w:t>
      </w:r>
      <w:bookmarkStart w:id="2" w:name="_GoBack"/>
      <w:bookmarkEnd w:id="2"/>
    </w:p>
    <w:p w14:paraId="7E7A3D10" w14:textId="42568AD0" w:rsidR="00970900" w:rsidRDefault="00970900" w:rsidP="00970900">
      <w:pPr>
        <w:pStyle w:val="ListParagraph"/>
        <w:numPr>
          <w:ilvl w:val="0"/>
          <w:numId w:val="16"/>
        </w:numPr>
      </w:pPr>
      <w:r>
        <w:t>Midterm - Status report that details</w:t>
      </w:r>
    </w:p>
    <w:p w14:paraId="0D18229C" w14:textId="6DEB8770" w:rsidR="00970900" w:rsidRDefault="00970900" w:rsidP="00970900">
      <w:pPr>
        <w:pStyle w:val="ListParagraph"/>
        <w:numPr>
          <w:ilvl w:val="1"/>
          <w:numId w:val="16"/>
        </w:numPr>
      </w:pPr>
      <w:r>
        <w:t>Level of completion</w:t>
      </w:r>
    </w:p>
    <w:p w14:paraId="7FB7BD8F" w14:textId="4282B88C" w:rsidR="00970900" w:rsidRDefault="00970900" w:rsidP="00970900">
      <w:pPr>
        <w:pStyle w:val="ListParagraph"/>
        <w:numPr>
          <w:ilvl w:val="1"/>
          <w:numId w:val="16"/>
        </w:numPr>
      </w:pPr>
      <w:r>
        <w:t xml:space="preserve">Individual </w:t>
      </w:r>
      <w:proofErr w:type="gramStart"/>
      <w:r>
        <w:t>users</w:t>
      </w:r>
      <w:proofErr w:type="gramEnd"/>
      <w:r>
        <w:t xml:space="preserve"> grades</w:t>
      </w:r>
    </w:p>
    <w:p w14:paraId="2BEEA941" w14:textId="5C86B26A" w:rsidR="00970900" w:rsidRDefault="00970900" w:rsidP="00970900">
      <w:pPr>
        <w:pStyle w:val="ListParagraph"/>
        <w:numPr>
          <w:ilvl w:val="1"/>
          <w:numId w:val="16"/>
        </w:numPr>
      </w:pPr>
      <w:r>
        <w:t>Amount of data stored/processed/cleaned</w:t>
      </w:r>
    </w:p>
    <w:p w14:paraId="367762C0" w14:textId="58FE1497" w:rsidR="00970900" w:rsidRDefault="00970900" w:rsidP="00970900">
      <w:pPr>
        <w:pStyle w:val="ListParagraph"/>
        <w:numPr>
          <w:ilvl w:val="1"/>
          <w:numId w:val="16"/>
        </w:numPr>
      </w:pPr>
      <w:r>
        <w:t>Any cool things to report on the project</w:t>
      </w:r>
    </w:p>
    <w:p w14:paraId="2668BDCC" w14:textId="64442088" w:rsidR="00970900" w:rsidRDefault="00970900" w:rsidP="00970900">
      <w:pPr>
        <w:pStyle w:val="ListParagraph"/>
        <w:numPr>
          <w:ilvl w:val="1"/>
          <w:numId w:val="16"/>
        </w:numPr>
      </w:pPr>
      <w:r>
        <w:t>Significant problems with the project</w:t>
      </w:r>
    </w:p>
    <w:p w14:paraId="0F40E2D6" w14:textId="1A4B4671" w:rsidR="00970900" w:rsidRDefault="00970900" w:rsidP="00970900">
      <w:pPr>
        <w:pStyle w:val="ListParagraph"/>
        <w:numPr>
          <w:ilvl w:val="1"/>
          <w:numId w:val="16"/>
        </w:numPr>
      </w:pPr>
      <w:r>
        <w:t>Shots of working code</w:t>
      </w:r>
    </w:p>
    <w:p w14:paraId="54DA14A6" w14:textId="4B174788" w:rsidR="00970900" w:rsidRDefault="00970900" w:rsidP="00970900">
      <w:pPr>
        <w:pStyle w:val="ListParagraph"/>
        <w:numPr>
          <w:ilvl w:val="0"/>
          <w:numId w:val="16"/>
        </w:numPr>
      </w:pPr>
      <w:r>
        <w:t>End of term</w:t>
      </w:r>
    </w:p>
    <w:p w14:paraId="571FF769" w14:textId="317FFAB6" w:rsidR="00970900" w:rsidRDefault="00970900" w:rsidP="00970900">
      <w:pPr>
        <w:pStyle w:val="ListParagraph"/>
        <w:numPr>
          <w:ilvl w:val="1"/>
          <w:numId w:val="16"/>
        </w:numPr>
      </w:pPr>
      <w:r>
        <w:t>Another status report that honestly describes</w:t>
      </w:r>
    </w:p>
    <w:p w14:paraId="0518D1F4" w14:textId="6A1C6040" w:rsidR="00970900" w:rsidRDefault="00970900" w:rsidP="00970900">
      <w:pPr>
        <w:pStyle w:val="ListParagraph"/>
        <w:numPr>
          <w:ilvl w:val="2"/>
          <w:numId w:val="16"/>
        </w:numPr>
      </w:pPr>
      <w:r>
        <w:t>Level of completion – what works, what does not</w:t>
      </w:r>
    </w:p>
    <w:p w14:paraId="243B232F" w14:textId="77777777" w:rsidR="00970900" w:rsidRDefault="00970900" w:rsidP="00970900">
      <w:pPr>
        <w:pStyle w:val="ListParagraph"/>
        <w:numPr>
          <w:ilvl w:val="2"/>
          <w:numId w:val="16"/>
        </w:numPr>
      </w:pPr>
      <w:r>
        <w:t xml:space="preserve">Individual </w:t>
      </w:r>
      <w:proofErr w:type="gramStart"/>
      <w:r>
        <w:t>users</w:t>
      </w:r>
      <w:proofErr w:type="gramEnd"/>
      <w:r>
        <w:t xml:space="preserve"> grades</w:t>
      </w:r>
    </w:p>
    <w:p w14:paraId="7650FD49" w14:textId="449728DF" w:rsidR="006A62BB" w:rsidRDefault="00970900" w:rsidP="006A62BB">
      <w:pPr>
        <w:pStyle w:val="ListParagraph"/>
        <w:numPr>
          <w:ilvl w:val="2"/>
          <w:numId w:val="16"/>
        </w:numPr>
      </w:pPr>
      <w:r>
        <w:t>Any</w:t>
      </w:r>
      <w:r w:rsidR="006A62BB">
        <w:t>thing cool to grade</w:t>
      </w:r>
    </w:p>
    <w:p w14:paraId="7607CF8C" w14:textId="61ED0C40" w:rsidR="006A62BB" w:rsidRDefault="006A62BB" w:rsidP="006A62BB">
      <w:pPr>
        <w:pStyle w:val="ListParagraph"/>
        <w:numPr>
          <w:ilvl w:val="1"/>
          <w:numId w:val="16"/>
        </w:numPr>
      </w:pPr>
      <w:r>
        <w:t>Present solution to the Product Owners</w:t>
      </w:r>
    </w:p>
    <w:p w14:paraId="119DE102" w14:textId="77777777" w:rsidR="00970900" w:rsidRDefault="00970900" w:rsidP="00CC679B"/>
    <w:sectPr w:rsidR="00970900" w:rsidSect="00FA05C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08B81" w14:textId="77777777" w:rsidR="0055681C" w:rsidRDefault="0055681C" w:rsidP="008334E0">
      <w:pPr>
        <w:spacing w:after="0" w:line="240" w:lineRule="auto"/>
      </w:pPr>
      <w:r>
        <w:separator/>
      </w:r>
    </w:p>
  </w:endnote>
  <w:endnote w:type="continuationSeparator" w:id="0">
    <w:p w14:paraId="342C5B96" w14:textId="77777777" w:rsidR="0055681C" w:rsidRDefault="0055681C" w:rsidP="008334E0">
      <w:pPr>
        <w:spacing w:after="0" w:line="240" w:lineRule="auto"/>
      </w:pPr>
      <w:r>
        <w:continuationSeparator/>
      </w:r>
    </w:p>
  </w:endnote>
  <w:endnote w:type="continuationNotice" w:id="1">
    <w:p w14:paraId="459BD715" w14:textId="77777777" w:rsidR="00DC3376" w:rsidRDefault="00DC3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F2077" w14:textId="77777777" w:rsidR="006B352F" w:rsidRDefault="006B352F">
    <w:pPr>
      <w:pStyle w:val="Footer"/>
    </w:pPr>
    <w:r>
      <w:t xml:space="preserve">Page </w:t>
    </w:r>
    <w:r>
      <w:fldChar w:fldCharType="begin"/>
    </w:r>
    <w:r>
      <w:instrText xml:space="preserve"> PAGE   \* MERGEFORMAT </w:instrText>
    </w:r>
    <w:r>
      <w:fldChar w:fldCharType="separate"/>
    </w:r>
    <w:r w:rsidR="00155E4C">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55E4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B0B67" w14:textId="77777777" w:rsidR="0055681C" w:rsidRDefault="0055681C" w:rsidP="008334E0">
      <w:pPr>
        <w:spacing w:after="0" w:line="240" w:lineRule="auto"/>
      </w:pPr>
      <w:r>
        <w:separator/>
      </w:r>
    </w:p>
  </w:footnote>
  <w:footnote w:type="continuationSeparator" w:id="0">
    <w:p w14:paraId="5BD0623F" w14:textId="77777777" w:rsidR="0055681C" w:rsidRDefault="0055681C" w:rsidP="008334E0">
      <w:pPr>
        <w:spacing w:after="0" w:line="240" w:lineRule="auto"/>
      </w:pPr>
      <w:r>
        <w:continuationSeparator/>
      </w:r>
    </w:p>
  </w:footnote>
  <w:footnote w:type="continuationNotice" w:id="1">
    <w:p w14:paraId="780B2394" w14:textId="77777777" w:rsidR="00DC3376" w:rsidRDefault="00DC33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13E8D"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8240" behindDoc="1" locked="0" layoutInCell="1" allowOverlap="0" wp14:anchorId="6AD2ACBA" wp14:editId="2F3946CB">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DB0E3" w14:textId="4C303B73" w:rsidR="008334E0" w:rsidRDefault="005E2A38"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2E5306">
                                <w:rPr>
                                  <w:rFonts w:ascii="Arial" w:eastAsia="Times New Roman" w:hAnsi="Arial" w:cs="Times New Roman"/>
                                  <w:sz w:val="28"/>
                                  <w:szCs w:val="28"/>
                                </w:rPr>
                                <w:t>Enterprise Development</w:t>
                              </w:r>
                            </w:sdtContent>
                          </w:sdt>
                          <w:r w:rsidR="006B352F">
                            <w:rPr>
                              <w:rFonts w:ascii="Arial" w:eastAsia="Times New Roman" w:hAnsi="Arial" w:cs="Times New Roman"/>
                              <w:sz w:val="28"/>
                              <w:szCs w:val="28"/>
                            </w:rPr>
                            <w:tab/>
                          </w:r>
                          <w:r w:rsidR="002E5306">
                            <w:rPr>
                              <w:rFonts w:ascii="Arial" w:eastAsia="Times New Roman" w:hAnsi="Arial" w:cs="Times New Roman"/>
                              <w:sz w:val="28"/>
                              <w:szCs w:val="28"/>
                            </w:rPr>
                            <w:t>∞</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7932C5">
                            <w:rPr>
                              <w:rFonts w:ascii="Arial" w:eastAsia="Times New Roman" w:hAnsi="Arial" w:cs="Times New Roman"/>
                              <w:sz w:val="28"/>
                              <w:szCs w:val="28"/>
                            </w:rPr>
                            <w:t xml:space="preserve">Potential </w:t>
                          </w:r>
                          <w:r w:rsidR="00284B13">
                            <w:rPr>
                              <w:rFonts w:ascii="Arial" w:eastAsia="Times New Roman" w:hAnsi="Arial" w:cs="Times New Roman"/>
                              <w:sz w:val="28"/>
                              <w:szCs w:val="28"/>
                            </w:rPr>
                            <w:t xml:space="preserve">Chameleon </w:t>
                          </w:r>
                          <w:r w:rsidR="007932C5">
                            <w:rPr>
                              <w:rFonts w:ascii="Arial" w:eastAsia="Times New Roman" w:hAnsi="Arial" w:cs="Times New Roman"/>
                              <w:sz w:val="28"/>
                              <w:szCs w:val="28"/>
                            </w:rPr>
                            <w:t>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AD2ACBA" id="Rectangle 197" o:spid="_x0000_s1026" style="position:absolute;margin-left:0;margin-top:18.65pt;width:559.5pt;height:21.25pt;z-index:-251658240;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435DB0E3" w14:textId="4C303B73" w:rsidR="008334E0" w:rsidRDefault="005E2A38" w:rsidP="00155E4C">
                    <w:pPr>
                      <w:pStyle w:val="Header"/>
                      <w:tabs>
                        <w:tab w:val="clear" w:pos="4680"/>
                        <w:tab w:val="clear" w:pos="9360"/>
                        <w:tab w:val="center" w:pos="5400"/>
                        <w:tab w:val="right" w:pos="1080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2E5306">
                          <w:rPr>
                            <w:rFonts w:ascii="Arial" w:eastAsia="Times New Roman" w:hAnsi="Arial" w:cs="Times New Roman"/>
                            <w:sz w:val="28"/>
                            <w:szCs w:val="28"/>
                          </w:rPr>
                          <w:t>Enterprise Development</w:t>
                        </w:r>
                      </w:sdtContent>
                    </w:sdt>
                    <w:r w:rsidR="006B352F">
                      <w:rPr>
                        <w:rFonts w:ascii="Arial" w:eastAsia="Times New Roman" w:hAnsi="Arial" w:cs="Times New Roman"/>
                        <w:sz w:val="28"/>
                        <w:szCs w:val="28"/>
                      </w:rPr>
                      <w:tab/>
                    </w:r>
                    <w:r w:rsidR="002E5306">
                      <w:rPr>
                        <w:rFonts w:ascii="Arial" w:eastAsia="Times New Roman" w:hAnsi="Arial" w:cs="Times New Roman"/>
                        <w:sz w:val="28"/>
                        <w:szCs w:val="28"/>
                      </w:rPr>
                      <w:t>∞</w:t>
                    </w:r>
                    <w:r w:rsidR="00155E4C">
                      <w:rPr>
                        <w:rFonts w:ascii="Arial" w:eastAsia="Times New Roman" w:hAnsi="Arial" w:cs="Times New Roman"/>
                        <w:sz w:val="28"/>
                        <w:szCs w:val="28"/>
                      </w:rPr>
                      <w:t xml:space="preserve"> points</w:t>
                    </w:r>
                    <w:r w:rsidR="00155E4C">
                      <w:rPr>
                        <w:rFonts w:ascii="Arial" w:eastAsia="Times New Roman" w:hAnsi="Arial" w:cs="Times New Roman"/>
                        <w:sz w:val="28"/>
                        <w:szCs w:val="28"/>
                      </w:rPr>
                      <w:tab/>
                    </w:r>
                    <w:r w:rsidR="007932C5">
                      <w:rPr>
                        <w:rFonts w:ascii="Arial" w:eastAsia="Times New Roman" w:hAnsi="Arial" w:cs="Times New Roman"/>
                        <w:sz w:val="28"/>
                        <w:szCs w:val="28"/>
                      </w:rPr>
                      <w:t xml:space="preserve">Potential </w:t>
                    </w:r>
                    <w:r w:rsidR="00284B13">
                      <w:rPr>
                        <w:rFonts w:ascii="Arial" w:eastAsia="Times New Roman" w:hAnsi="Arial" w:cs="Times New Roman"/>
                        <w:sz w:val="28"/>
                        <w:szCs w:val="28"/>
                      </w:rPr>
                      <w:t xml:space="preserve">Chameleon </w:t>
                    </w:r>
                    <w:r w:rsidR="007932C5">
                      <w:rPr>
                        <w:rFonts w:ascii="Arial" w:eastAsia="Times New Roman" w:hAnsi="Arial" w:cs="Times New Roman"/>
                        <w:sz w:val="28"/>
                        <w:szCs w:val="28"/>
                      </w:rPr>
                      <w:t>Companies</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61BE6"/>
    <w:multiLevelType w:val="hybridMultilevel"/>
    <w:tmpl w:val="EEDE7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376A1"/>
    <w:multiLevelType w:val="hybridMultilevel"/>
    <w:tmpl w:val="B4B0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27CCD"/>
    <w:multiLevelType w:val="hybridMultilevel"/>
    <w:tmpl w:val="302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B79"/>
    <w:multiLevelType w:val="hybridMultilevel"/>
    <w:tmpl w:val="C024C102"/>
    <w:lvl w:ilvl="0" w:tplc="44222A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08F"/>
    <w:multiLevelType w:val="hybridMultilevel"/>
    <w:tmpl w:val="C706B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A28E9"/>
    <w:multiLevelType w:val="multilevel"/>
    <w:tmpl w:val="7136C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2E170B"/>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252E2"/>
    <w:multiLevelType w:val="hybridMultilevel"/>
    <w:tmpl w:val="E466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21ABC"/>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B9"/>
    <w:multiLevelType w:val="hybridMultilevel"/>
    <w:tmpl w:val="8B967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D7CE0"/>
    <w:multiLevelType w:val="hybridMultilevel"/>
    <w:tmpl w:val="C4522A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931692"/>
    <w:multiLevelType w:val="multilevel"/>
    <w:tmpl w:val="46CA16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98E4979"/>
    <w:multiLevelType w:val="hybridMultilevel"/>
    <w:tmpl w:val="E2846984"/>
    <w:lvl w:ilvl="0" w:tplc="842CF9B8">
      <w:start w:val="1"/>
      <w:numFmt w:val="bullet"/>
      <w:lvlText w:val=""/>
      <w:lvlJc w:val="left"/>
      <w:pPr>
        <w:tabs>
          <w:tab w:val="num" w:pos="720"/>
        </w:tabs>
        <w:ind w:left="720" w:hanging="360"/>
      </w:pPr>
      <w:rPr>
        <w:rFonts w:ascii="Symbol" w:hAnsi="Symbol" w:hint="default"/>
      </w:rPr>
    </w:lvl>
    <w:lvl w:ilvl="1" w:tplc="9EE079C8" w:tentative="1">
      <w:start w:val="1"/>
      <w:numFmt w:val="bullet"/>
      <w:lvlText w:val=""/>
      <w:lvlJc w:val="left"/>
      <w:pPr>
        <w:tabs>
          <w:tab w:val="num" w:pos="1440"/>
        </w:tabs>
        <w:ind w:left="1440" w:hanging="360"/>
      </w:pPr>
      <w:rPr>
        <w:rFonts w:ascii="Symbol" w:hAnsi="Symbol" w:hint="default"/>
      </w:rPr>
    </w:lvl>
    <w:lvl w:ilvl="2" w:tplc="6E60E646" w:tentative="1">
      <w:start w:val="1"/>
      <w:numFmt w:val="bullet"/>
      <w:lvlText w:val=""/>
      <w:lvlJc w:val="left"/>
      <w:pPr>
        <w:tabs>
          <w:tab w:val="num" w:pos="2160"/>
        </w:tabs>
        <w:ind w:left="2160" w:hanging="360"/>
      </w:pPr>
      <w:rPr>
        <w:rFonts w:ascii="Symbol" w:hAnsi="Symbol" w:hint="default"/>
      </w:rPr>
    </w:lvl>
    <w:lvl w:ilvl="3" w:tplc="A4B4057C" w:tentative="1">
      <w:start w:val="1"/>
      <w:numFmt w:val="bullet"/>
      <w:lvlText w:val=""/>
      <w:lvlJc w:val="left"/>
      <w:pPr>
        <w:tabs>
          <w:tab w:val="num" w:pos="2880"/>
        </w:tabs>
        <w:ind w:left="2880" w:hanging="360"/>
      </w:pPr>
      <w:rPr>
        <w:rFonts w:ascii="Symbol" w:hAnsi="Symbol" w:hint="default"/>
      </w:rPr>
    </w:lvl>
    <w:lvl w:ilvl="4" w:tplc="D34811E6" w:tentative="1">
      <w:start w:val="1"/>
      <w:numFmt w:val="bullet"/>
      <w:lvlText w:val=""/>
      <w:lvlJc w:val="left"/>
      <w:pPr>
        <w:tabs>
          <w:tab w:val="num" w:pos="3600"/>
        </w:tabs>
        <w:ind w:left="3600" w:hanging="360"/>
      </w:pPr>
      <w:rPr>
        <w:rFonts w:ascii="Symbol" w:hAnsi="Symbol" w:hint="default"/>
      </w:rPr>
    </w:lvl>
    <w:lvl w:ilvl="5" w:tplc="269A375C" w:tentative="1">
      <w:start w:val="1"/>
      <w:numFmt w:val="bullet"/>
      <w:lvlText w:val=""/>
      <w:lvlJc w:val="left"/>
      <w:pPr>
        <w:tabs>
          <w:tab w:val="num" w:pos="4320"/>
        </w:tabs>
        <w:ind w:left="4320" w:hanging="360"/>
      </w:pPr>
      <w:rPr>
        <w:rFonts w:ascii="Symbol" w:hAnsi="Symbol" w:hint="default"/>
      </w:rPr>
    </w:lvl>
    <w:lvl w:ilvl="6" w:tplc="47D8BC54" w:tentative="1">
      <w:start w:val="1"/>
      <w:numFmt w:val="bullet"/>
      <w:lvlText w:val=""/>
      <w:lvlJc w:val="left"/>
      <w:pPr>
        <w:tabs>
          <w:tab w:val="num" w:pos="5040"/>
        </w:tabs>
        <w:ind w:left="5040" w:hanging="360"/>
      </w:pPr>
      <w:rPr>
        <w:rFonts w:ascii="Symbol" w:hAnsi="Symbol" w:hint="default"/>
      </w:rPr>
    </w:lvl>
    <w:lvl w:ilvl="7" w:tplc="93663198" w:tentative="1">
      <w:start w:val="1"/>
      <w:numFmt w:val="bullet"/>
      <w:lvlText w:val=""/>
      <w:lvlJc w:val="left"/>
      <w:pPr>
        <w:tabs>
          <w:tab w:val="num" w:pos="5760"/>
        </w:tabs>
        <w:ind w:left="5760" w:hanging="360"/>
      </w:pPr>
      <w:rPr>
        <w:rFonts w:ascii="Symbol" w:hAnsi="Symbol" w:hint="default"/>
      </w:rPr>
    </w:lvl>
    <w:lvl w:ilvl="8" w:tplc="24567A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7D380E9E"/>
    <w:multiLevelType w:val="hybridMultilevel"/>
    <w:tmpl w:val="C532A0BE"/>
    <w:lvl w:ilvl="0" w:tplc="D2DAA82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BD6"/>
    <w:multiLevelType w:val="multilevel"/>
    <w:tmpl w:val="6E08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3"/>
  </w:num>
  <w:num w:numId="3">
    <w:abstractNumId w:val="8"/>
  </w:num>
  <w:num w:numId="4">
    <w:abstractNumId w:val="6"/>
  </w:num>
  <w:num w:numId="5">
    <w:abstractNumId w:val="14"/>
  </w:num>
  <w:num w:numId="6">
    <w:abstractNumId w:val="13"/>
  </w:num>
  <w:num w:numId="7">
    <w:abstractNumId w:val="12"/>
  </w:num>
  <w:num w:numId="8">
    <w:abstractNumId w:val="5"/>
  </w:num>
  <w:num w:numId="9">
    <w:abstractNumId w:val="15"/>
  </w:num>
  <w:num w:numId="10">
    <w:abstractNumId w:val="4"/>
  </w:num>
  <w:num w:numId="11">
    <w:abstractNumId w:val="1"/>
  </w:num>
  <w:num w:numId="12">
    <w:abstractNumId w:val="0"/>
  </w:num>
  <w:num w:numId="13">
    <w:abstractNumId w:val="10"/>
  </w:num>
  <w:num w:numId="14">
    <w:abstractNumId w:val="2"/>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tTQzM7CwtLQwMjRT0lEKTi0uzszPAykwqgUAj2H7YiwAAAA="/>
  </w:docVars>
  <w:rsids>
    <w:rsidRoot w:val="001E4D5F"/>
    <w:rsid w:val="00004B08"/>
    <w:rsid w:val="00012451"/>
    <w:rsid w:val="00016DD4"/>
    <w:rsid w:val="00045630"/>
    <w:rsid w:val="00052883"/>
    <w:rsid w:val="000548E3"/>
    <w:rsid w:val="00074FF9"/>
    <w:rsid w:val="00080CBA"/>
    <w:rsid w:val="000A4A0F"/>
    <w:rsid w:val="000D2C42"/>
    <w:rsid w:val="000E2248"/>
    <w:rsid w:val="000E3FEA"/>
    <w:rsid w:val="00127172"/>
    <w:rsid w:val="00136EFC"/>
    <w:rsid w:val="00155E4C"/>
    <w:rsid w:val="001667FD"/>
    <w:rsid w:val="00173B27"/>
    <w:rsid w:val="001A3C6A"/>
    <w:rsid w:val="001C0325"/>
    <w:rsid w:val="001C7491"/>
    <w:rsid w:val="001E4D5F"/>
    <w:rsid w:val="00206D4B"/>
    <w:rsid w:val="00207405"/>
    <w:rsid w:val="002113A2"/>
    <w:rsid w:val="00213EC1"/>
    <w:rsid w:val="00234CAF"/>
    <w:rsid w:val="00261680"/>
    <w:rsid w:val="00262450"/>
    <w:rsid w:val="00284B13"/>
    <w:rsid w:val="00287108"/>
    <w:rsid w:val="002A681C"/>
    <w:rsid w:val="002E1E6A"/>
    <w:rsid w:val="002E5306"/>
    <w:rsid w:val="002F28CC"/>
    <w:rsid w:val="002F72D3"/>
    <w:rsid w:val="003070A2"/>
    <w:rsid w:val="00322C02"/>
    <w:rsid w:val="00353306"/>
    <w:rsid w:val="00354733"/>
    <w:rsid w:val="003909D9"/>
    <w:rsid w:val="003A39C7"/>
    <w:rsid w:val="003B4867"/>
    <w:rsid w:val="003C7277"/>
    <w:rsid w:val="003D3AC4"/>
    <w:rsid w:val="003F04BE"/>
    <w:rsid w:val="00417684"/>
    <w:rsid w:val="0043612E"/>
    <w:rsid w:val="00437CE7"/>
    <w:rsid w:val="00444FFE"/>
    <w:rsid w:val="004539C2"/>
    <w:rsid w:val="00471A23"/>
    <w:rsid w:val="00472AB7"/>
    <w:rsid w:val="004816CE"/>
    <w:rsid w:val="00481C46"/>
    <w:rsid w:val="004C093F"/>
    <w:rsid w:val="004D52C2"/>
    <w:rsid w:val="004D7717"/>
    <w:rsid w:val="00502ED2"/>
    <w:rsid w:val="00506D2F"/>
    <w:rsid w:val="00517CED"/>
    <w:rsid w:val="005348CF"/>
    <w:rsid w:val="00536F0F"/>
    <w:rsid w:val="0055681C"/>
    <w:rsid w:val="00564F0F"/>
    <w:rsid w:val="005678EC"/>
    <w:rsid w:val="00582F20"/>
    <w:rsid w:val="00593AB1"/>
    <w:rsid w:val="005945DB"/>
    <w:rsid w:val="005A267C"/>
    <w:rsid w:val="005E2A38"/>
    <w:rsid w:val="005F57E6"/>
    <w:rsid w:val="00606C41"/>
    <w:rsid w:val="00607623"/>
    <w:rsid w:val="00622FF3"/>
    <w:rsid w:val="00632EEB"/>
    <w:rsid w:val="006546D7"/>
    <w:rsid w:val="006636E1"/>
    <w:rsid w:val="00674058"/>
    <w:rsid w:val="006A62BB"/>
    <w:rsid w:val="006B01A0"/>
    <w:rsid w:val="006B352F"/>
    <w:rsid w:val="006C6CC4"/>
    <w:rsid w:val="006E70EE"/>
    <w:rsid w:val="006F162B"/>
    <w:rsid w:val="00715FD0"/>
    <w:rsid w:val="00744062"/>
    <w:rsid w:val="00751FDE"/>
    <w:rsid w:val="007637F4"/>
    <w:rsid w:val="00792A36"/>
    <w:rsid w:val="007932C5"/>
    <w:rsid w:val="00794EDD"/>
    <w:rsid w:val="007A24A1"/>
    <w:rsid w:val="007B5B50"/>
    <w:rsid w:val="007C0A0F"/>
    <w:rsid w:val="008006E6"/>
    <w:rsid w:val="00804CB7"/>
    <w:rsid w:val="00832731"/>
    <w:rsid w:val="008334E0"/>
    <w:rsid w:val="008353AA"/>
    <w:rsid w:val="0084178E"/>
    <w:rsid w:val="00845C8C"/>
    <w:rsid w:val="00857A5A"/>
    <w:rsid w:val="00891CDE"/>
    <w:rsid w:val="008A1467"/>
    <w:rsid w:val="008A47EE"/>
    <w:rsid w:val="008B4288"/>
    <w:rsid w:val="008C2BC4"/>
    <w:rsid w:val="008D0134"/>
    <w:rsid w:val="008E3F84"/>
    <w:rsid w:val="008E42BE"/>
    <w:rsid w:val="008E58CC"/>
    <w:rsid w:val="008F4D75"/>
    <w:rsid w:val="008F7E1A"/>
    <w:rsid w:val="00906AB7"/>
    <w:rsid w:val="00910FB0"/>
    <w:rsid w:val="00916223"/>
    <w:rsid w:val="00920BDF"/>
    <w:rsid w:val="00945CF9"/>
    <w:rsid w:val="00953A65"/>
    <w:rsid w:val="00963BD9"/>
    <w:rsid w:val="00970900"/>
    <w:rsid w:val="00972521"/>
    <w:rsid w:val="00993DE4"/>
    <w:rsid w:val="00995B24"/>
    <w:rsid w:val="00997530"/>
    <w:rsid w:val="009A207A"/>
    <w:rsid w:val="00A15D6E"/>
    <w:rsid w:val="00A36F05"/>
    <w:rsid w:val="00A44302"/>
    <w:rsid w:val="00A4626E"/>
    <w:rsid w:val="00A60117"/>
    <w:rsid w:val="00A61802"/>
    <w:rsid w:val="00A9427D"/>
    <w:rsid w:val="00AB55BC"/>
    <w:rsid w:val="00AD4ED8"/>
    <w:rsid w:val="00AD5A3E"/>
    <w:rsid w:val="00B120A9"/>
    <w:rsid w:val="00B136FB"/>
    <w:rsid w:val="00B16820"/>
    <w:rsid w:val="00B42F4B"/>
    <w:rsid w:val="00B6095B"/>
    <w:rsid w:val="00B718D1"/>
    <w:rsid w:val="00B87120"/>
    <w:rsid w:val="00B9046A"/>
    <w:rsid w:val="00BA0F08"/>
    <w:rsid w:val="00BA42A0"/>
    <w:rsid w:val="00BB66BB"/>
    <w:rsid w:val="00BC0A8F"/>
    <w:rsid w:val="00BC2939"/>
    <w:rsid w:val="00BC7907"/>
    <w:rsid w:val="00BD7820"/>
    <w:rsid w:val="00BE4A86"/>
    <w:rsid w:val="00C508A0"/>
    <w:rsid w:val="00C67A6A"/>
    <w:rsid w:val="00C77606"/>
    <w:rsid w:val="00C968D5"/>
    <w:rsid w:val="00CB3FC6"/>
    <w:rsid w:val="00CC56C9"/>
    <w:rsid w:val="00CC679B"/>
    <w:rsid w:val="00CC75A8"/>
    <w:rsid w:val="00CE04BB"/>
    <w:rsid w:val="00CE2F07"/>
    <w:rsid w:val="00D23BE1"/>
    <w:rsid w:val="00D35CB2"/>
    <w:rsid w:val="00D6705D"/>
    <w:rsid w:val="00D77324"/>
    <w:rsid w:val="00D9101D"/>
    <w:rsid w:val="00D96995"/>
    <w:rsid w:val="00DA5A8E"/>
    <w:rsid w:val="00DB14BB"/>
    <w:rsid w:val="00DC3376"/>
    <w:rsid w:val="00DD72F8"/>
    <w:rsid w:val="00DF3CC0"/>
    <w:rsid w:val="00E241B6"/>
    <w:rsid w:val="00E25D1F"/>
    <w:rsid w:val="00E26CDE"/>
    <w:rsid w:val="00E42E0B"/>
    <w:rsid w:val="00E52695"/>
    <w:rsid w:val="00E63C6D"/>
    <w:rsid w:val="00E652D4"/>
    <w:rsid w:val="00E768E8"/>
    <w:rsid w:val="00E8268D"/>
    <w:rsid w:val="00E85A7C"/>
    <w:rsid w:val="00E978A5"/>
    <w:rsid w:val="00EC115C"/>
    <w:rsid w:val="00EC3C48"/>
    <w:rsid w:val="00ED731B"/>
    <w:rsid w:val="00F16B6B"/>
    <w:rsid w:val="00F232A4"/>
    <w:rsid w:val="00F41165"/>
    <w:rsid w:val="00F42675"/>
    <w:rsid w:val="00F44B95"/>
    <w:rsid w:val="00F57967"/>
    <w:rsid w:val="00F62AC7"/>
    <w:rsid w:val="00F67941"/>
    <w:rsid w:val="00F90C9E"/>
    <w:rsid w:val="00FA05C3"/>
    <w:rsid w:val="00FA064E"/>
    <w:rsid w:val="00FA66FA"/>
    <w:rsid w:val="00FC15C3"/>
    <w:rsid w:val="00FD520E"/>
    <w:rsid w:val="00FF3E5B"/>
    <w:rsid w:val="00FF72A5"/>
    <w:rsid w:val="1F3494D3"/>
    <w:rsid w:val="7A741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239DCBF"/>
  <w15:chartTrackingRefBased/>
  <w15:docId w15:val="{6206DF7A-3C23-436D-AF26-D7BAA3D7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7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67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character" w:customStyle="1" w:styleId="Heading1Char">
    <w:name w:val="Heading 1 Char"/>
    <w:basedOn w:val="DefaultParagraphFont"/>
    <w:link w:val="Heading1"/>
    <w:uiPriority w:val="9"/>
    <w:rsid w:val="000124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C679B"/>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C67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61680"/>
    <w:rPr>
      <w:color w:val="0563C1" w:themeColor="hyperlink"/>
      <w:u w:val="single"/>
    </w:rPr>
  </w:style>
  <w:style w:type="character" w:styleId="UnresolvedMention">
    <w:name w:val="Unresolved Mention"/>
    <w:basedOn w:val="DefaultParagraphFont"/>
    <w:uiPriority w:val="99"/>
    <w:semiHidden/>
    <w:unhideWhenUsed/>
    <w:rsid w:val="00261680"/>
    <w:rPr>
      <w:color w:val="605E5C"/>
      <w:shd w:val="clear" w:color="auto" w:fill="E1DFDD"/>
    </w:rPr>
  </w:style>
  <w:style w:type="character" w:styleId="CommentReference">
    <w:name w:val="annotation reference"/>
    <w:basedOn w:val="DefaultParagraphFont"/>
    <w:uiPriority w:val="99"/>
    <w:semiHidden/>
    <w:unhideWhenUsed/>
    <w:rsid w:val="004816CE"/>
    <w:rPr>
      <w:sz w:val="16"/>
      <w:szCs w:val="16"/>
    </w:rPr>
  </w:style>
  <w:style w:type="paragraph" w:styleId="CommentText">
    <w:name w:val="annotation text"/>
    <w:basedOn w:val="Normal"/>
    <w:link w:val="CommentTextChar"/>
    <w:uiPriority w:val="99"/>
    <w:unhideWhenUsed/>
    <w:rsid w:val="004816CE"/>
    <w:pPr>
      <w:spacing w:line="240" w:lineRule="auto"/>
    </w:pPr>
    <w:rPr>
      <w:sz w:val="20"/>
      <w:szCs w:val="20"/>
    </w:rPr>
  </w:style>
  <w:style w:type="character" w:customStyle="1" w:styleId="CommentTextChar">
    <w:name w:val="Comment Text Char"/>
    <w:basedOn w:val="DefaultParagraphFont"/>
    <w:link w:val="CommentText"/>
    <w:uiPriority w:val="99"/>
    <w:rsid w:val="004816CE"/>
    <w:rPr>
      <w:sz w:val="20"/>
      <w:szCs w:val="20"/>
    </w:rPr>
  </w:style>
  <w:style w:type="paragraph" w:styleId="CommentSubject">
    <w:name w:val="annotation subject"/>
    <w:basedOn w:val="CommentText"/>
    <w:next w:val="CommentText"/>
    <w:link w:val="CommentSubjectChar"/>
    <w:uiPriority w:val="99"/>
    <w:semiHidden/>
    <w:unhideWhenUsed/>
    <w:rsid w:val="004816CE"/>
    <w:rPr>
      <w:b/>
      <w:bCs/>
    </w:rPr>
  </w:style>
  <w:style w:type="character" w:customStyle="1" w:styleId="CommentSubjectChar">
    <w:name w:val="Comment Subject Char"/>
    <w:basedOn w:val="CommentTextChar"/>
    <w:link w:val="CommentSubject"/>
    <w:uiPriority w:val="99"/>
    <w:semiHidden/>
    <w:rsid w:val="004816CE"/>
    <w:rPr>
      <w:b/>
      <w:bCs/>
      <w:sz w:val="20"/>
      <w:szCs w:val="20"/>
    </w:rPr>
  </w:style>
  <w:style w:type="paragraph" w:styleId="BalloonText">
    <w:name w:val="Balloon Text"/>
    <w:basedOn w:val="Normal"/>
    <w:link w:val="BalloonTextChar"/>
    <w:uiPriority w:val="99"/>
    <w:semiHidden/>
    <w:unhideWhenUsed/>
    <w:rsid w:val="00481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6CE"/>
    <w:rPr>
      <w:rFonts w:ascii="Segoe UI" w:hAnsi="Segoe UI" w:cs="Segoe UI"/>
      <w:sz w:val="18"/>
      <w:szCs w:val="18"/>
    </w:rPr>
  </w:style>
  <w:style w:type="character" w:styleId="FollowedHyperlink">
    <w:name w:val="FollowedHyperlink"/>
    <w:basedOn w:val="DefaultParagraphFont"/>
    <w:uiPriority w:val="99"/>
    <w:semiHidden/>
    <w:unhideWhenUsed/>
    <w:rsid w:val="00632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ntainjurylawblog.com/uncategorized/what-is-a-chameleon-trucking-company-and-how-does-it-keep-doing-dangerous-stuff.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tlantainjurylawblog.com/uncategorized/what-is-a-chameleon-trucking-company-and-how-does-it-keep-doing-dangerous-stuff.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public.fmcsa.dot.gov/LIVIEW/pkg_oos_process.prc_list?pv_vpath=LIVIEW&amp;pv_show_all=N&amp;pn_dotno=&amp;pn_docket=&amp;pv_legalname=&amp;s_state=ALUS" TargetMode="External"/><Relationship Id="rId4" Type="http://schemas.openxmlformats.org/officeDocument/2006/relationships/settings" Target="settings.xml"/><Relationship Id="rId9" Type="http://schemas.openxmlformats.org/officeDocument/2006/relationships/hyperlink" Target="https://www.programmableweb.com/news/7-free-geocoding-apis-google-bing-yahoo-and-mapquest/2012/06/2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_c\Documents\Custom%20Office%20Templates\blank%20ass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49DE9-5A99-460F-BAA1-FB8DD36C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blank%20assn.dotx</Template>
  <TotalTime>1</TotalTime>
  <Pages>1</Pages>
  <Words>1375</Words>
  <Characters>7841</Characters>
  <Application>Microsoft Office Word</Application>
  <DocSecurity>4</DocSecurity>
  <Lines>65</Lines>
  <Paragraphs>18</Paragraphs>
  <ScaleCrop>false</ScaleCrop>
  <Company>Pittsburgh Technical Institute</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Development</dc:title>
  <dc:subject/>
  <dc:creator>Lee Cottrell</dc:creator>
  <cp:keywords/>
  <dc:description/>
  <cp:lastModifiedBy>Lee Cottrell</cp:lastModifiedBy>
  <cp:revision>14</cp:revision>
  <dcterms:created xsi:type="dcterms:W3CDTF">2020-01-23T21:34:00Z</dcterms:created>
  <dcterms:modified xsi:type="dcterms:W3CDTF">2020-01-28T17:11:00Z</dcterms:modified>
</cp:coreProperties>
</file>